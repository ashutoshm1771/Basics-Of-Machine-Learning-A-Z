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13050"/>
      </w:tblGrid>
      <w:tr w:rsidR="00A61E73" w:rsidRPr="00A61E73" w:rsidTr="00A61E73">
        <w:trPr>
          <w:tblCellSpacing w:w="15" w:type="dxa"/>
        </w:trPr>
        <w:tc>
          <w:tcPr>
            <w:tcW w:w="4980" w:type="pct"/>
            <w:vAlign w:val="center"/>
            <w:hideMark/>
          </w:tcPr>
          <w:p w:rsidR="00A61E73" w:rsidRPr="00A61E73" w:rsidRDefault="00A61E73" w:rsidP="00A61E73">
            <w:pPr>
              <w:spacing w:after="0" w:line="379" w:lineRule="atLeast"/>
              <w:ind w:left="303"/>
              <w:divId w:val="41442521"/>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fldChar w:fldCharType="begin"/>
            </w:r>
            <w:r w:rsidRPr="00A61E73">
              <w:rPr>
                <w:rFonts w:ascii="Verdana" w:eastAsia="Times New Roman" w:hAnsi="Verdana" w:cs="Times New Roman"/>
                <w:color w:val="000000"/>
                <w:sz w:val="21"/>
                <w:szCs w:val="21"/>
              </w:rPr>
              <w:instrText xml:space="preserve"> HYPERLINK "https://www.javatpoint.com/supervised-machine-learning" </w:instrText>
            </w:r>
            <w:r w:rsidRPr="00A61E73">
              <w:rPr>
                <w:rFonts w:ascii="Verdana" w:eastAsia="Times New Roman" w:hAnsi="Verdana" w:cs="Times New Roman"/>
                <w:color w:val="000000"/>
                <w:sz w:val="21"/>
                <w:szCs w:val="21"/>
              </w:rPr>
              <w:fldChar w:fldCharType="separate"/>
            </w:r>
            <w:r w:rsidRPr="00A61E73">
              <w:rPr>
                <w:rFonts w:ascii="Times New Roman" w:eastAsia="Times New Roman" w:hAnsi="Times New Roman" w:cs="Times New Roman"/>
                <w:b/>
                <w:bCs/>
                <w:color w:val="FFFFFF"/>
                <w:sz w:val="21"/>
                <w:u w:val="single"/>
              </w:rPr>
              <w:t>Next →</w:t>
            </w:r>
            <w:r w:rsidRPr="00A61E73">
              <w:rPr>
                <w:rFonts w:ascii="Verdana" w:eastAsia="Times New Roman" w:hAnsi="Verdana" w:cs="Times New Roman"/>
                <w:color w:val="000000"/>
                <w:sz w:val="21"/>
                <w:szCs w:val="21"/>
              </w:rPr>
              <w:fldChar w:fldCharType="end"/>
            </w:r>
            <w:hyperlink r:id="rId5" w:history="1">
              <w:r w:rsidRPr="00A61E73">
                <w:rPr>
                  <w:rFonts w:ascii="Times New Roman" w:eastAsia="Times New Roman" w:hAnsi="Times New Roman" w:cs="Times New Roman"/>
                  <w:b/>
                  <w:bCs/>
                  <w:color w:val="FFFFFF"/>
                  <w:sz w:val="21"/>
                  <w:u w:val="single"/>
                </w:rPr>
                <w:t xml:space="preserve">← </w:t>
              </w:r>
              <w:proofErr w:type="spellStart"/>
              <w:r w:rsidRPr="00A61E73">
                <w:rPr>
                  <w:rFonts w:ascii="Times New Roman" w:eastAsia="Times New Roman" w:hAnsi="Times New Roman" w:cs="Times New Roman"/>
                  <w:b/>
                  <w:bCs/>
                  <w:color w:val="FFFFFF"/>
                  <w:sz w:val="21"/>
                  <w:u w:val="single"/>
                </w:rPr>
                <w:t>Prev</w:t>
              </w:r>
              <w:proofErr w:type="spellEnd"/>
            </w:hyperlink>
          </w:p>
          <w:p w:rsidR="00A61E73" w:rsidRPr="00A61E73" w:rsidRDefault="00A61E73" w:rsidP="00A61E73">
            <w:pPr>
              <w:spacing w:before="76" w:after="100" w:afterAutospacing="1" w:line="312" w:lineRule="atLeast"/>
              <w:ind w:left="303"/>
              <w:outlineLvl w:val="0"/>
              <w:rPr>
                <w:rFonts w:ascii="Helvetica" w:eastAsia="Times New Roman" w:hAnsi="Helvetica" w:cs="Helvetica"/>
                <w:color w:val="610B38"/>
                <w:kern w:val="36"/>
                <w:sz w:val="44"/>
                <w:szCs w:val="44"/>
              </w:rPr>
            </w:pPr>
            <w:r w:rsidRPr="00A61E73">
              <w:rPr>
                <w:rFonts w:ascii="Helvetica" w:eastAsia="Times New Roman" w:hAnsi="Helvetica" w:cs="Helvetica"/>
                <w:color w:val="610B38"/>
                <w:kern w:val="36"/>
                <w:sz w:val="44"/>
                <w:szCs w:val="44"/>
              </w:rPr>
              <w:t>Data Preprocessing in Machine learning</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Data preprocessing is a process of preparing the raw data and making it suitable for a machine learning model. It is the first and crucial step while creating a machine learning model.</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When creating a machine learning project, it is not always a case that we come across the clean and formatted data. And while doing any operation with data, it is mandatory to clean it and put in a formatted way. So for this, we use data preprocessing task.</w:t>
            </w:r>
          </w:p>
          <w:p w:rsidR="00A61E73" w:rsidRPr="00A61E73" w:rsidRDefault="00A61E73" w:rsidP="00A61E73">
            <w:pPr>
              <w:spacing w:before="100" w:beforeAutospacing="1" w:after="100" w:afterAutospacing="1" w:line="312" w:lineRule="atLeast"/>
              <w:ind w:left="303"/>
              <w:outlineLvl w:val="1"/>
              <w:rPr>
                <w:rFonts w:ascii="Helvetica" w:eastAsia="Times New Roman" w:hAnsi="Helvetica" w:cs="Helvetica"/>
                <w:color w:val="610B38"/>
                <w:sz w:val="38"/>
                <w:szCs w:val="38"/>
              </w:rPr>
            </w:pPr>
            <w:r w:rsidRPr="00A61E73">
              <w:rPr>
                <w:rFonts w:ascii="Helvetica" w:eastAsia="Times New Roman" w:hAnsi="Helvetica" w:cs="Helvetica"/>
                <w:color w:val="610B38"/>
                <w:sz w:val="38"/>
                <w:szCs w:val="38"/>
              </w:rPr>
              <w:t>Why do we need Data Preprocessing?</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efficiency of a machine learning model.</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It involves below steps:</w:t>
            </w:r>
          </w:p>
          <w:p w:rsidR="00A61E73" w:rsidRPr="00A61E73" w:rsidRDefault="00A61E73" w:rsidP="00A61E73">
            <w:pPr>
              <w:numPr>
                <w:ilvl w:val="0"/>
                <w:numId w:val="2"/>
              </w:numPr>
              <w:spacing w:before="61" w:after="100" w:afterAutospacing="1" w:line="379" w:lineRule="atLeast"/>
              <w:ind w:left="1023"/>
              <w:rPr>
                <w:rFonts w:ascii="Verdana" w:eastAsia="Times New Roman" w:hAnsi="Verdana" w:cs="Times New Roman"/>
                <w:color w:val="000000"/>
                <w:sz w:val="21"/>
                <w:szCs w:val="21"/>
              </w:rPr>
            </w:pPr>
            <w:r w:rsidRPr="00A61E73">
              <w:rPr>
                <w:rFonts w:ascii="Verdana" w:eastAsia="Times New Roman" w:hAnsi="Verdana" w:cs="Times New Roman"/>
                <w:b/>
                <w:bCs/>
                <w:color w:val="000000"/>
                <w:sz w:val="21"/>
              </w:rPr>
              <w:t>Getting the dataset</w:t>
            </w:r>
          </w:p>
          <w:p w:rsidR="00A61E73" w:rsidRPr="00A61E73" w:rsidRDefault="00A61E73" w:rsidP="00A61E73">
            <w:pPr>
              <w:numPr>
                <w:ilvl w:val="0"/>
                <w:numId w:val="2"/>
              </w:numPr>
              <w:spacing w:before="61" w:after="100" w:afterAutospacing="1" w:line="379" w:lineRule="atLeast"/>
              <w:ind w:left="1023"/>
              <w:rPr>
                <w:rFonts w:ascii="Verdana" w:eastAsia="Times New Roman" w:hAnsi="Verdana" w:cs="Times New Roman"/>
                <w:color w:val="000000"/>
                <w:sz w:val="21"/>
                <w:szCs w:val="21"/>
              </w:rPr>
            </w:pPr>
            <w:r w:rsidRPr="00A61E73">
              <w:rPr>
                <w:rFonts w:ascii="Verdana" w:eastAsia="Times New Roman" w:hAnsi="Verdana" w:cs="Times New Roman"/>
                <w:b/>
                <w:bCs/>
                <w:color w:val="000000"/>
                <w:sz w:val="21"/>
              </w:rPr>
              <w:t>Importing libraries</w:t>
            </w:r>
          </w:p>
          <w:p w:rsidR="00A61E73" w:rsidRPr="00A61E73" w:rsidRDefault="00A61E73" w:rsidP="00A61E73">
            <w:pPr>
              <w:numPr>
                <w:ilvl w:val="0"/>
                <w:numId w:val="2"/>
              </w:numPr>
              <w:spacing w:before="61" w:after="100" w:afterAutospacing="1" w:line="379" w:lineRule="atLeast"/>
              <w:ind w:left="1023"/>
              <w:rPr>
                <w:rFonts w:ascii="Verdana" w:eastAsia="Times New Roman" w:hAnsi="Verdana" w:cs="Times New Roman"/>
                <w:color w:val="000000"/>
                <w:sz w:val="21"/>
                <w:szCs w:val="21"/>
              </w:rPr>
            </w:pPr>
            <w:r w:rsidRPr="00A61E73">
              <w:rPr>
                <w:rFonts w:ascii="Verdana" w:eastAsia="Times New Roman" w:hAnsi="Verdana" w:cs="Times New Roman"/>
                <w:b/>
                <w:bCs/>
                <w:color w:val="000000"/>
                <w:sz w:val="21"/>
              </w:rPr>
              <w:t>Importing datasets</w:t>
            </w:r>
          </w:p>
          <w:p w:rsidR="00A61E73" w:rsidRPr="00A61E73" w:rsidRDefault="00A61E73" w:rsidP="00A61E73">
            <w:pPr>
              <w:numPr>
                <w:ilvl w:val="0"/>
                <w:numId w:val="2"/>
              </w:numPr>
              <w:spacing w:before="61" w:after="100" w:afterAutospacing="1" w:line="379" w:lineRule="atLeast"/>
              <w:ind w:left="1023"/>
              <w:rPr>
                <w:rFonts w:ascii="Verdana" w:eastAsia="Times New Roman" w:hAnsi="Verdana" w:cs="Times New Roman"/>
                <w:color w:val="000000"/>
                <w:sz w:val="21"/>
                <w:szCs w:val="21"/>
              </w:rPr>
            </w:pPr>
            <w:r w:rsidRPr="00A61E73">
              <w:rPr>
                <w:rFonts w:ascii="Verdana" w:eastAsia="Times New Roman" w:hAnsi="Verdana" w:cs="Times New Roman"/>
                <w:b/>
                <w:bCs/>
                <w:color w:val="000000"/>
                <w:sz w:val="21"/>
              </w:rPr>
              <w:t>Finding Missing Data</w:t>
            </w:r>
          </w:p>
          <w:p w:rsidR="00A61E73" w:rsidRPr="00A61E73" w:rsidRDefault="00A61E73" w:rsidP="00A61E73">
            <w:pPr>
              <w:numPr>
                <w:ilvl w:val="0"/>
                <w:numId w:val="2"/>
              </w:numPr>
              <w:spacing w:before="61" w:after="100" w:afterAutospacing="1" w:line="379" w:lineRule="atLeast"/>
              <w:ind w:left="1023"/>
              <w:rPr>
                <w:rFonts w:ascii="Verdana" w:eastAsia="Times New Roman" w:hAnsi="Verdana" w:cs="Times New Roman"/>
                <w:color w:val="000000"/>
                <w:sz w:val="21"/>
                <w:szCs w:val="21"/>
              </w:rPr>
            </w:pPr>
            <w:r w:rsidRPr="00A61E73">
              <w:rPr>
                <w:rFonts w:ascii="Verdana" w:eastAsia="Times New Roman" w:hAnsi="Verdana" w:cs="Times New Roman"/>
                <w:b/>
                <w:bCs/>
                <w:color w:val="000000"/>
                <w:sz w:val="21"/>
              </w:rPr>
              <w:t>Encoding Categorical Data</w:t>
            </w:r>
          </w:p>
          <w:p w:rsidR="00A61E73" w:rsidRPr="00A61E73" w:rsidRDefault="00A61E73" w:rsidP="00A61E73">
            <w:pPr>
              <w:numPr>
                <w:ilvl w:val="0"/>
                <w:numId w:val="2"/>
              </w:numPr>
              <w:spacing w:before="61" w:after="100" w:afterAutospacing="1" w:line="379" w:lineRule="atLeast"/>
              <w:ind w:left="1023"/>
              <w:rPr>
                <w:rFonts w:ascii="Verdana" w:eastAsia="Times New Roman" w:hAnsi="Verdana" w:cs="Times New Roman"/>
                <w:color w:val="000000"/>
                <w:sz w:val="21"/>
                <w:szCs w:val="21"/>
              </w:rPr>
            </w:pPr>
            <w:r w:rsidRPr="00A61E73">
              <w:rPr>
                <w:rFonts w:ascii="Verdana" w:eastAsia="Times New Roman" w:hAnsi="Verdana" w:cs="Times New Roman"/>
                <w:b/>
                <w:bCs/>
                <w:color w:val="000000"/>
                <w:sz w:val="21"/>
              </w:rPr>
              <w:lastRenderedPageBreak/>
              <w:t>Splitting dataset into training and test set</w:t>
            </w:r>
          </w:p>
          <w:p w:rsidR="00A61E73" w:rsidRPr="00A61E73" w:rsidRDefault="00A61E73" w:rsidP="00A61E73">
            <w:pPr>
              <w:numPr>
                <w:ilvl w:val="0"/>
                <w:numId w:val="2"/>
              </w:numPr>
              <w:spacing w:before="61" w:after="100" w:afterAutospacing="1" w:line="379" w:lineRule="atLeast"/>
              <w:ind w:left="1023"/>
              <w:rPr>
                <w:rFonts w:ascii="Verdana" w:eastAsia="Times New Roman" w:hAnsi="Verdana" w:cs="Times New Roman"/>
                <w:color w:val="000000"/>
                <w:sz w:val="21"/>
                <w:szCs w:val="21"/>
              </w:rPr>
            </w:pPr>
            <w:r w:rsidRPr="00A61E73">
              <w:rPr>
                <w:rFonts w:ascii="Verdana" w:eastAsia="Times New Roman" w:hAnsi="Verdana" w:cs="Times New Roman"/>
                <w:b/>
                <w:bCs/>
                <w:color w:val="000000"/>
                <w:sz w:val="21"/>
              </w:rPr>
              <w:t>Feature scaling</w:t>
            </w:r>
          </w:p>
          <w:p w:rsidR="00A61E73" w:rsidRPr="00A61E73" w:rsidRDefault="00A61E73" w:rsidP="00A61E73">
            <w:p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pict>
                <v:rect id="_x0000_i1373" style="width:0;height:.75pt" o:hralign="center" o:hrstd="t" o:hrnoshade="t" o:hr="t" fillcolor="#d4d4d4" stroked="f"/>
              </w:pict>
            </w:r>
          </w:p>
          <w:p w:rsidR="00A61E73" w:rsidRPr="00A61E73" w:rsidRDefault="00A61E73" w:rsidP="00A61E73">
            <w:pPr>
              <w:spacing w:before="100" w:beforeAutospacing="1" w:after="100" w:afterAutospacing="1" w:line="312" w:lineRule="atLeast"/>
              <w:ind w:left="303"/>
              <w:outlineLvl w:val="1"/>
              <w:rPr>
                <w:rFonts w:ascii="Helvetica" w:eastAsia="Times New Roman" w:hAnsi="Helvetica" w:cs="Helvetica"/>
                <w:color w:val="610B38"/>
                <w:sz w:val="38"/>
                <w:szCs w:val="38"/>
              </w:rPr>
            </w:pPr>
            <w:r w:rsidRPr="00A61E73">
              <w:rPr>
                <w:rFonts w:ascii="Helvetica" w:eastAsia="Times New Roman" w:hAnsi="Helvetica" w:cs="Helvetica"/>
                <w:color w:val="610B38"/>
                <w:sz w:val="38"/>
                <w:szCs w:val="38"/>
              </w:rPr>
              <w:t>1) Get the Dataset</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To create a machine learning model, the first thing we required is a dataset as a machine learning model completely works on data. The collected data for a particular problem in a proper format is known as the </w:t>
            </w:r>
            <w:r w:rsidRPr="00A61E73">
              <w:rPr>
                <w:rFonts w:ascii="Verdana" w:eastAsia="Times New Roman" w:hAnsi="Verdana" w:cs="Times New Roman"/>
                <w:b/>
                <w:bCs/>
                <w:color w:val="000000"/>
                <w:sz w:val="21"/>
              </w:rPr>
              <w:t>dataset</w:t>
            </w:r>
            <w:r w:rsidRPr="00A61E73">
              <w:rPr>
                <w:rFonts w:ascii="Verdana" w:eastAsia="Times New Roman" w:hAnsi="Verdana" w:cs="Times New Roman"/>
                <w:color w:val="000000"/>
                <w:sz w:val="21"/>
                <w:szCs w:val="21"/>
              </w:rPr>
              <w:t>.</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Dataset may be of different formats for different purposes, such as, if we want to create a machine learning model for business purpose, then dataset will be different with the dataset required for a liver patient. So each dataset is different from another dataset. To use the dataset in our code, we usually put it into a CSV </w:t>
            </w:r>
            <w:r w:rsidRPr="00A61E73">
              <w:rPr>
                <w:rFonts w:ascii="Verdana" w:eastAsia="Times New Roman" w:hAnsi="Verdana" w:cs="Times New Roman"/>
                <w:b/>
                <w:bCs/>
                <w:color w:val="000000"/>
                <w:sz w:val="21"/>
              </w:rPr>
              <w:t>file</w:t>
            </w:r>
            <w:r w:rsidRPr="00A61E73">
              <w:rPr>
                <w:rFonts w:ascii="Verdana" w:eastAsia="Times New Roman" w:hAnsi="Verdana" w:cs="Times New Roman"/>
                <w:color w:val="000000"/>
                <w:sz w:val="21"/>
                <w:szCs w:val="21"/>
              </w:rPr>
              <w:t xml:space="preserve">. However, sometimes, we may also need to use an HTML or </w:t>
            </w:r>
            <w:proofErr w:type="spellStart"/>
            <w:r w:rsidRPr="00A61E73">
              <w:rPr>
                <w:rFonts w:ascii="Verdana" w:eastAsia="Times New Roman" w:hAnsi="Verdana" w:cs="Times New Roman"/>
                <w:color w:val="000000"/>
                <w:sz w:val="21"/>
                <w:szCs w:val="21"/>
              </w:rPr>
              <w:t>xlsx</w:t>
            </w:r>
            <w:proofErr w:type="spellEnd"/>
            <w:r w:rsidRPr="00A61E73">
              <w:rPr>
                <w:rFonts w:ascii="Verdana" w:eastAsia="Times New Roman" w:hAnsi="Verdana" w:cs="Times New Roman"/>
                <w:color w:val="000000"/>
                <w:sz w:val="21"/>
                <w:szCs w:val="21"/>
              </w:rPr>
              <w:t xml:space="preserve"> file.</w:t>
            </w:r>
          </w:p>
          <w:p w:rsidR="00A61E73" w:rsidRPr="00A61E73" w:rsidRDefault="00A61E73" w:rsidP="00A61E73">
            <w:pPr>
              <w:spacing w:before="100" w:beforeAutospacing="1" w:after="100" w:afterAutospacing="1" w:line="312" w:lineRule="atLeast"/>
              <w:ind w:left="303"/>
              <w:outlineLvl w:val="2"/>
              <w:rPr>
                <w:rFonts w:ascii="Helvetica" w:eastAsia="Times New Roman" w:hAnsi="Helvetica" w:cs="Helvetica"/>
                <w:color w:val="610B4B"/>
                <w:sz w:val="32"/>
                <w:szCs w:val="32"/>
              </w:rPr>
            </w:pPr>
            <w:r w:rsidRPr="00A61E73">
              <w:rPr>
                <w:rFonts w:ascii="Helvetica" w:eastAsia="Times New Roman" w:hAnsi="Helvetica" w:cs="Helvetica"/>
                <w:color w:val="610B4B"/>
                <w:sz w:val="32"/>
                <w:szCs w:val="32"/>
              </w:rPr>
              <w:t>What is a CSV File?</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CSV stands for "</w:t>
            </w:r>
            <w:r w:rsidRPr="00A61E73">
              <w:rPr>
                <w:rFonts w:ascii="Verdana" w:eastAsia="Times New Roman" w:hAnsi="Verdana" w:cs="Times New Roman"/>
                <w:b/>
                <w:bCs/>
                <w:color w:val="000000"/>
                <w:sz w:val="21"/>
              </w:rPr>
              <w:t>Comma-Separated Values</w:t>
            </w:r>
            <w:r w:rsidRPr="00A61E73">
              <w:rPr>
                <w:rFonts w:ascii="Verdana" w:eastAsia="Times New Roman" w:hAnsi="Verdana" w:cs="Times New Roman"/>
                <w:color w:val="000000"/>
                <w:sz w:val="21"/>
                <w:szCs w:val="21"/>
              </w:rPr>
              <w:t>" files; it is a file format which allows us to save the tabular data, such as spreadsheets. It is useful for huge datasets and can use these datasets in programs.</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Here we will use a demo dataset for data preprocessing, and for practice, it can be downloaded from here, "</w:t>
            </w:r>
            <w:hyperlink r:id="rId6" w:tgtFrame="_blank" w:history="1">
              <w:r w:rsidRPr="00A61E73">
                <w:rPr>
                  <w:rFonts w:ascii="Verdana" w:eastAsia="Times New Roman" w:hAnsi="Verdana" w:cs="Times New Roman"/>
                  <w:color w:val="008000"/>
                  <w:sz w:val="21"/>
                  <w:u w:val="single"/>
                </w:rPr>
                <w:t>https://www.superdatascience.com/pages/machine-learning</w:t>
              </w:r>
            </w:hyperlink>
            <w:r w:rsidRPr="00A61E73">
              <w:rPr>
                <w:rFonts w:ascii="Verdana" w:eastAsia="Times New Roman" w:hAnsi="Verdana" w:cs="Times New Roman"/>
                <w:color w:val="000000"/>
                <w:sz w:val="21"/>
                <w:szCs w:val="21"/>
              </w:rPr>
              <w:t>. For real-world problems, we can download datasets online from various sources such as </w:t>
            </w:r>
            <w:hyperlink r:id="rId7" w:tgtFrame="_blank" w:history="1">
              <w:r w:rsidRPr="00A61E73">
                <w:rPr>
                  <w:rFonts w:ascii="Verdana" w:eastAsia="Times New Roman" w:hAnsi="Verdana" w:cs="Times New Roman"/>
                  <w:color w:val="008000"/>
                  <w:sz w:val="21"/>
                  <w:u w:val="single"/>
                </w:rPr>
                <w:t>https://www.kaggle.com/uciml/datasets</w:t>
              </w:r>
            </w:hyperlink>
            <w:r w:rsidRPr="00A61E73">
              <w:rPr>
                <w:rFonts w:ascii="Verdana" w:eastAsia="Times New Roman" w:hAnsi="Verdana" w:cs="Times New Roman"/>
                <w:color w:val="000000"/>
                <w:sz w:val="21"/>
                <w:szCs w:val="21"/>
              </w:rPr>
              <w:t>, </w:t>
            </w:r>
            <w:hyperlink r:id="rId8" w:tgtFrame="_blank" w:history="1">
              <w:r w:rsidRPr="00A61E73">
                <w:rPr>
                  <w:rFonts w:ascii="Verdana" w:eastAsia="Times New Roman" w:hAnsi="Verdana" w:cs="Times New Roman"/>
                  <w:color w:val="008000"/>
                  <w:sz w:val="21"/>
                  <w:u w:val="single"/>
                </w:rPr>
                <w:t>https://archive.ics.uci.edu/ml/index.php</w:t>
              </w:r>
            </w:hyperlink>
            <w:r w:rsidRPr="00A61E73">
              <w:rPr>
                <w:rFonts w:ascii="Verdana" w:eastAsia="Times New Roman" w:hAnsi="Verdana" w:cs="Times New Roman"/>
                <w:color w:val="000000"/>
                <w:sz w:val="21"/>
                <w:szCs w:val="21"/>
              </w:rPr>
              <w:t> etc.</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lastRenderedPageBreak/>
              <w:t>We can also create our dataset by gathering data using various API with Python and put that data into a .</w:t>
            </w:r>
            <w:proofErr w:type="spellStart"/>
            <w:r w:rsidRPr="00A61E73">
              <w:rPr>
                <w:rFonts w:ascii="Verdana" w:eastAsia="Times New Roman" w:hAnsi="Verdana" w:cs="Times New Roman"/>
                <w:color w:val="000000"/>
                <w:sz w:val="21"/>
                <w:szCs w:val="21"/>
              </w:rPr>
              <w:t>csv</w:t>
            </w:r>
            <w:proofErr w:type="spellEnd"/>
            <w:r w:rsidRPr="00A61E73">
              <w:rPr>
                <w:rFonts w:ascii="Verdana" w:eastAsia="Times New Roman" w:hAnsi="Verdana" w:cs="Times New Roman"/>
                <w:color w:val="000000"/>
                <w:sz w:val="21"/>
                <w:szCs w:val="21"/>
              </w:rPr>
              <w:t xml:space="preserve"> file.</w:t>
            </w:r>
          </w:p>
          <w:p w:rsidR="00A61E73" w:rsidRPr="00A61E73" w:rsidRDefault="00A61E73" w:rsidP="00A61E73">
            <w:pPr>
              <w:spacing w:before="100" w:beforeAutospacing="1" w:after="100" w:afterAutospacing="1" w:line="312" w:lineRule="atLeast"/>
              <w:ind w:left="303"/>
              <w:outlineLvl w:val="1"/>
              <w:rPr>
                <w:rFonts w:ascii="Helvetica" w:eastAsia="Times New Roman" w:hAnsi="Helvetica" w:cs="Helvetica"/>
                <w:color w:val="610B38"/>
                <w:sz w:val="38"/>
                <w:szCs w:val="38"/>
              </w:rPr>
            </w:pPr>
            <w:r w:rsidRPr="00A61E73">
              <w:rPr>
                <w:rFonts w:ascii="Helvetica" w:eastAsia="Times New Roman" w:hAnsi="Helvetica" w:cs="Helvetica"/>
                <w:color w:val="610B38"/>
                <w:sz w:val="38"/>
                <w:szCs w:val="38"/>
              </w:rPr>
              <w:t>2) Importing Libraries</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In order to perform data preprocessing using Python, we need to import some predefined Python libraries. These libraries are used to perform some specific jobs. There are three specific libraries that we will use for data preprocessing, which are:</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proofErr w:type="spellStart"/>
            <w:r w:rsidRPr="00A61E73">
              <w:rPr>
                <w:rFonts w:ascii="Verdana" w:eastAsia="Times New Roman" w:hAnsi="Verdana" w:cs="Times New Roman"/>
                <w:b/>
                <w:bCs/>
                <w:color w:val="000000"/>
                <w:sz w:val="21"/>
              </w:rPr>
              <w:t>Numpy</w:t>
            </w:r>
            <w:proofErr w:type="spellEnd"/>
            <w:r w:rsidRPr="00A61E73">
              <w:rPr>
                <w:rFonts w:ascii="Verdana" w:eastAsia="Times New Roman" w:hAnsi="Verdana" w:cs="Times New Roman"/>
                <w:b/>
                <w:bCs/>
                <w:color w:val="000000"/>
                <w:sz w:val="21"/>
              </w:rPr>
              <w:t>:</w:t>
            </w:r>
            <w:r w:rsidRPr="00A61E73">
              <w:rPr>
                <w:rFonts w:ascii="Verdana" w:eastAsia="Times New Roman" w:hAnsi="Verdana" w:cs="Times New Roman"/>
                <w:color w:val="000000"/>
                <w:sz w:val="21"/>
                <w:szCs w:val="21"/>
              </w:rPr>
              <w:t> </w:t>
            </w:r>
            <w:proofErr w:type="spellStart"/>
            <w:r w:rsidRPr="00A61E73">
              <w:rPr>
                <w:rFonts w:ascii="Verdana" w:eastAsia="Times New Roman" w:hAnsi="Verdana" w:cs="Times New Roman"/>
                <w:color w:val="000000"/>
                <w:sz w:val="21"/>
                <w:szCs w:val="21"/>
              </w:rPr>
              <w:t>Numpy</w:t>
            </w:r>
            <w:proofErr w:type="spellEnd"/>
            <w:r w:rsidRPr="00A61E73">
              <w:rPr>
                <w:rFonts w:ascii="Verdana" w:eastAsia="Times New Roman" w:hAnsi="Verdana" w:cs="Times New Roman"/>
                <w:color w:val="000000"/>
                <w:sz w:val="21"/>
                <w:szCs w:val="21"/>
              </w:rPr>
              <w:t xml:space="preserve"> Python library is used for including any type of mathematical operation in the code. It is the fundamental package for scientific calculation in Python. It also supports to add large, multidimensional arrays and matrices. So, in Python, we can import it as:</w:t>
            </w:r>
          </w:p>
          <w:p w:rsidR="00A61E73" w:rsidRPr="00A61E73" w:rsidRDefault="00A61E73" w:rsidP="00A61E73">
            <w:pPr>
              <w:numPr>
                <w:ilvl w:val="0"/>
                <w:numId w:val="3"/>
              </w:numPr>
              <w:spacing w:after="12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import </w:t>
            </w:r>
            <w:proofErr w:type="spellStart"/>
            <w:r w:rsidRPr="00A61E73">
              <w:rPr>
                <w:rFonts w:ascii="Verdana" w:eastAsia="Times New Roman" w:hAnsi="Verdana" w:cs="Times New Roman"/>
                <w:color w:val="000000"/>
                <w:sz w:val="21"/>
                <w:szCs w:val="21"/>
                <w:bdr w:val="none" w:sz="0" w:space="0" w:color="auto" w:frame="1"/>
              </w:rPr>
              <w:t>numpy</w:t>
            </w:r>
            <w:proofErr w:type="spellEnd"/>
            <w:r w:rsidRPr="00A61E73">
              <w:rPr>
                <w:rFonts w:ascii="Verdana" w:eastAsia="Times New Roman" w:hAnsi="Verdana" w:cs="Times New Roman"/>
                <w:color w:val="000000"/>
                <w:sz w:val="21"/>
                <w:szCs w:val="21"/>
                <w:bdr w:val="none" w:sz="0" w:space="0" w:color="auto" w:frame="1"/>
              </w:rPr>
              <w:t> as nm  </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Here we have used </w:t>
            </w:r>
            <w:r w:rsidRPr="00A61E73">
              <w:rPr>
                <w:rFonts w:ascii="Verdana" w:eastAsia="Times New Roman" w:hAnsi="Verdana" w:cs="Times New Roman"/>
                <w:b/>
                <w:bCs/>
                <w:color w:val="000000"/>
                <w:sz w:val="21"/>
              </w:rPr>
              <w:t>nm</w:t>
            </w:r>
            <w:r w:rsidRPr="00A61E73">
              <w:rPr>
                <w:rFonts w:ascii="Verdana" w:eastAsia="Times New Roman" w:hAnsi="Verdana" w:cs="Times New Roman"/>
                <w:color w:val="000000"/>
                <w:sz w:val="21"/>
                <w:szCs w:val="21"/>
              </w:rPr>
              <w:t xml:space="preserve">, which is a short name for </w:t>
            </w:r>
            <w:proofErr w:type="spellStart"/>
            <w:r w:rsidRPr="00A61E73">
              <w:rPr>
                <w:rFonts w:ascii="Verdana" w:eastAsia="Times New Roman" w:hAnsi="Verdana" w:cs="Times New Roman"/>
                <w:color w:val="000000"/>
                <w:sz w:val="21"/>
                <w:szCs w:val="21"/>
              </w:rPr>
              <w:t>Numpy</w:t>
            </w:r>
            <w:proofErr w:type="spellEnd"/>
            <w:r w:rsidRPr="00A61E73">
              <w:rPr>
                <w:rFonts w:ascii="Verdana" w:eastAsia="Times New Roman" w:hAnsi="Verdana" w:cs="Times New Roman"/>
                <w:color w:val="000000"/>
                <w:sz w:val="21"/>
                <w:szCs w:val="21"/>
              </w:rPr>
              <w:t>, and it will be used in the whole program.</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proofErr w:type="spellStart"/>
            <w:r w:rsidRPr="00A61E73">
              <w:rPr>
                <w:rFonts w:ascii="Verdana" w:eastAsia="Times New Roman" w:hAnsi="Verdana" w:cs="Times New Roman"/>
                <w:b/>
                <w:bCs/>
                <w:color w:val="000000"/>
                <w:sz w:val="21"/>
              </w:rPr>
              <w:t>Matplotlib</w:t>
            </w:r>
            <w:proofErr w:type="spellEnd"/>
            <w:r w:rsidRPr="00A61E73">
              <w:rPr>
                <w:rFonts w:ascii="Verdana" w:eastAsia="Times New Roman" w:hAnsi="Verdana" w:cs="Times New Roman"/>
                <w:b/>
                <w:bCs/>
                <w:color w:val="000000"/>
                <w:sz w:val="21"/>
              </w:rPr>
              <w:t>:</w:t>
            </w:r>
            <w:r w:rsidRPr="00A61E73">
              <w:rPr>
                <w:rFonts w:ascii="Verdana" w:eastAsia="Times New Roman" w:hAnsi="Verdana" w:cs="Times New Roman"/>
                <w:color w:val="000000"/>
                <w:sz w:val="21"/>
                <w:szCs w:val="21"/>
              </w:rPr>
              <w:t> The second library is </w:t>
            </w:r>
            <w:proofErr w:type="spellStart"/>
            <w:r w:rsidRPr="00A61E73">
              <w:rPr>
                <w:rFonts w:ascii="Verdana" w:eastAsia="Times New Roman" w:hAnsi="Verdana" w:cs="Times New Roman"/>
                <w:b/>
                <w:bCs/>
                <w:color w:val="000000"/>
                <w:sz w:val="21"/>
              </w:rPr>
              <w:t>matplotlib</w:t>
            </w:r>
            <w:proofErr w:type="spellEnd"/>
            <w:r w:rsidRPr="00A61E73">
              <w:rPr>
                <w:rFonts w:ascii="Verdana" w:eastAsia="Times New Roman" w:hAnsi="Verdana" w:cs="Times New Roman"/>
                <w:color w:val="000000"/>
                <w:sz w:val="21"/>
                <w:szCs w:val="21"/>
              </w:rPr>
              <w:t>, which is a Python 2D plotting library, and with this library, we need to import a sub-library </w:t>
            </w:r>
            <w:proofErr w:type="spellStart"/>
            <w:r w:rsidRPr="00A61E73">
              <w:rPr>
                <w:rFonts w:ascii="Verdana" w:eastAsia="Times New Roman" w:hAnsi="Verdana" w:cs="Times New Roman"/>
                <w:b/>
                <w:bCs/>
                <w:color w:val="000000"/>
                <w:sz w:val="21"/>
              </w:rPr>
              <w:t>pyplot</w:t>
            </w:r>
            <w:proofErr w:type="spellEnd"/>
            <w:r w:rsidRPr="00A61E73">
              <w:rPr>
                <w:rFonts w:ascii="Verdana" w:eastAsia="Times New Roman" w:hAnsi="Verdana" w:cs="Times New Roman"/>
                <w:color w:val="000000"/>
                <w:sz w:val="21"/>
                <w:szCs w:val="21"/>
              </w:rPr>
              <w:t>. This library is used to plot any type of charts in Python for the code. It will be imported as below:</w:t>
            </w:r>
          </w:p>
          <w:p w:rsidR="00A61E73" w:rsidRPr="00A61E73" w:rsidRDefault="00A61E73" w:rsidP="00A61E73">
            <w:pPr>
              <w:numPr>
                <w:ilvl w:val="0"/>
                <w:numId w:val="4"/>
              </w:numPr>
              <w:spacing w:after="12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import </w:t>
            </w:r>
            <w:proofErr w:type="spellStart"/>
            <w:r w:rsidRPr="00A61E73">
              <w:rPr>
                <w:rFonts w:ascii="Verdana" w:eastAsia="Times New Roman" w:hAnsi="Verdana" w:cs="Times New Roman"/>
                <w:color w:val="000000"/>
                <w:sz w:val="21"/>
                <w:szCs w:val="21"/>
                <w:bdr w:val="none" w:sz="0" w:space="0" w:color="auto" w:frame="1"/>
              </w:rPr>
              <w:t>matplotlib.pyplot</w:t>
            </w:r>
            <w:proofErr w:type="spellEnd"/>
            <w:r w:rsidRPr="00A61E73">
              <w:rPr>
                <w:rFonts w:ascii="Verdana" w:eastAsia="Times New Roman" w:hAnsi="Verdana" w:cs="Times New Roman"/>
                <w:color w:val="000000"/>
                <w:sz w:val="21"/>
                <w:szCs w:val="21"/>
                <w:bdr w:val="none" w:sz="0" w:space="0" w:color="auto" w:frame="1"/>
              </w:rPr>
              <w:t> as </w:t>
            </w:r>
            <w:proofErr w:type="spellStart"/>
            <w:r w:rsidRPr="00A61E73">
              <w:rPr>
                <w:rFonts w:ascii="Verdana" w:eastAsia="Times New Roman" w:hAnsi="Verdana" w:cs="Times New Roman"/>
                <w:color w:val="000000"/>
                <w:sz w:val="21"/>
                <w:szCs w:val="21"/>
                <w:bdr w:val="none" w:sz="0" w:space="0" w:color="auto" w:frame="1"/>
              </w:rPr>
              <w:t>mpt</w:t>
            </w:r>
            <w:proofErr w:type="spellEnd"/>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 xml:space="preserve">Here we have used </w:t>
            </w:r>
            <w:proofErr w:type="spellStart"/>
            <w:r w:rsidRPr="00A61E73">
              <w:rPr>
                <w:rFonts w:ascii="Verdana" w:eastAsia="Times New Roman" w:hAnsi="Verdana" w:cs="Times New Roman"/>
                <w:color w:val="000000"/>
                <w:sz w:val="21"/>
                <w:szCs w:val="21"/>
              </w:rPr>
              <w:t>mpt</w:t>
            </w:r>
            <w:proofErr w:type="spellEnd"/>
            <w:r w:rsidRPr="00A61E73">
              <w:rPr>
                <w:rFonts w:ascii="Verdana" w:eastAsia="Times New Roman" w:hAnsi="Verdana" w:cs="Times New Roman"/>
                <w:color w:val="000000"/>
                <w:sz w:val="21"/>
                <w:szCs w:val="21"/>
              </w:rPr>
              <w:t xml:space="preserve"> as a short name for this library.</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b/>
                <w:bCs/>
                <w:color w:val="000000"/>
                <w:sz w:val="21"/>
              </w:rPr>
              <w:t>Pandas:</w:t>
            </w:r>
            <w:r w:rsidRPr="00A61E73">
              <w:rPr>
                <w:rFonts w:ascii="Verdana" w:eastAsia="Times New Roman" w:hAnsi="Verdana" w:cs="Times New Roman"/>
                <w:color w:val="000000"/>
                <w:sz w:val="21"/>
                <w:szCs w:val="21"/>
              </w:rPr>
              <w:t xml:space="preserve"> The last library is the Pandas library, which is one of the most famous Python libraries and used for importing </w:t>
            </w:r>
            <w:r w:rsidRPr="00A61E73">
              <w:rPr>
                <w:rFonts w:ascii="Verdana" w:eastAsia="Times New Roman" w:hAnsi="Verdana" w:cs="Times New Roman"/>
                <w:color w:val="000000"/>
                <w:sz w:val="21"/>
                <w:szCs w:val="21"/>
              </w:rPr>
              <w:lastRenderedPageBreak/>
              <w:t>and managing the datasets. It is an open-source data manipulation and analysis library. It will be imported as below:</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Here, we have used pd as a short name for this library. Consider the below image:</w:t>
            </w:r>
          </w:p>
          <w:p w:rsidR="00A61E73" w:rsidRPr="00A61E73" w:rsidRDefault="00A61E73" w:rsidP="00A61E73">
            <w:pPr>
              <w:spacing w:after="0" w:line="379" w:lineRule="atLeast"/>
              <w:ind w:left="303"/>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4023360" cy="741045"/>
                  <wp:effectExtent l="19050" t="0" r="0" b="0"/>
                  <wp:docPr id="5" name="Picture 5"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Preprocessing in Machine learning"/>
                          <pic:cNvPicPr>
                            <a:picLocks noChangeAspect="1" noChangeArrowheads="1"/>
                          </pic:cNvPicPr>
                        </pic:nvPicPr>
                        <pic:blipFill>
                          <a:blip r:embed="rId9"/>
                          <a:srcRect/>
                          <a:stretch>
                            <a:fillRect/>
                          </a:stretch>
                        </pic:blipFill>
                        <pic:spPr bwMode="auto">
                          <a:xfrm>
                            <a:off x="0" y="0"/>
                            <a:ext cx="4023360" cy="741045"/>
                          </a:xfrm>
                          <a:prstGeom prst="rect">
                            <a:avLst/>
                          </a:prstGeom>
                          <a:noFill/>
                          <a:ln w="9525">
                            <a:noFill/>
                            <a:miter lim="800000"/>
                            <a:headEnd/>
                            <a:tailEnd/>
                          </a:ln>
                        </pic:spPr>
                      </pic:pic>
                    </a:graphicData>
                  </a:graphic>
                </wp:inline>
              </w:drawing>
            </w:r>
          </w:p>
          <w:p w:rsidR="00A61E73" w:rsidRPr="00A61E73" w:rsidRDefault="00A61E73" w:rsidP="00A61E73">
            <w:pPr>
              <w:spacing w:before="100" w:beforeAutospacing="1" w:after="100" w:afterAutospacing="1" w:line="312" w:lineRule="atLeast"/>
              <w:ind w:left="303"/>
              <w:outlineLvl w:val="1"/>
              <w:rPr>
                <w:rFonts w:ascii="Helvetica" w:eastAsia="Times New Roman" w:hAnsi="Helvetica" w:cs="Helvetica"/>
                <w:color w:val="610B38"/>
                <w:sz w:val="38"/>
                <w:szCs w:val="38"/>
              </w:rPr>
            </w:pPr>
            <w:r w:rsidRPr="00A61E73">
              <w:rPr>
                <w:rFonts w:ascii="Helvetica" w:eastAsia="Times New Roman" w:hAnsi="Helvetica" w:cs="Helvetica"/>
                <w:color w:val="610B38"/>
                <w:sz w:val="38"/>
                <w:szCs w:val="38"/>
              </w:rPr>
              <w:t>3) Importing the Datasets</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 xml:space="preserve">Now we need to import the datasets which we have collected for our machine learning project. But before importing a dataset, we need to set the current directory as a working directory. To set a working directory in </w:t>
            </w:r>
            <w:proofErr w:type="spellStart"/>
            <w:r w:rsidRPr="00A61E73">
              <w:rPr>
                <w:rFonts w:ascii="Verdana" w:eastAsia="Times New Roman" w:hAnsi="Verdana" w:cs="Times New Roman"/>
                <w:color w:val="000000"/>
                <w:sz w:val="21"/>
                <w:szCs w:val="21"/>
              </w:rPr>
              <w:t>Spyder</w:t>
            </w:r>
            <w:proofErr w:type="spellEnd"/>
            <w:r w:rsidRPr="00A61E73">
              <w:rPr>
                <w:rFonts w:ascii="Verdana" w:eastAsia="Times New Roman" w:hAnsi="Verdana" w:cs="Times New Roman"/>
                <w:color w:val="000000"/>
                <w:sz w:val="21"/>
                <w:szCs w:val="21"/>
              </w:rPr>
              <w:t xml:space="preserve"> IDE, we need to follow the below steps:</w:t>
            </w:r>
          </w:p>
          <w:p w:rsidR="00A61E73" w:rsidRPr="00A61E73" w:rsidRDefault="00A61E73" w:rsidP="00A61E73">
            <w:pPr>
              <w:numPr>
                <w:ilvl w:val="0"/>
                <w:numId w:val="5"/>
              </w:numPr>
              <w:spacing w:before="61" w:after="100" w:afterAutospacing="1" w:line="379" w:lineRule="atLeast"/>
              <w:ind w:left="102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Save your Python file in the directory which contains dataset.</w:t>
            </w:r>
          </w:p>
          <w:p w:rsidR="00A61E73" w:rsidRPr="00A61E73" w:rsidRDefault="00A61E73" w:rsidP="00A61E73">
            <w:pPr>
              <w:numPr>
                <w:ilvl w:val="0"/>
                <w:numId w:val="5"/>
              </w:numPr>
              <w:spacing w:before="61" w:after="100" w:afterAutospacing="1" w:line="379" w:lineRule="atLeast"/>
              <w:ind w:left="102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 xml:space="preserve">Go to File explorer option in </w:t>
            </w:r>
            <w:proofErr w:type="spellStart"/>
            <w:r w:rsidRPr="00A61E73">
              <w:rPr>
                <w:rFonts w:ascii="Verdana" w:eastAsia="Times New Roman" w:hAnsi="Verdana" w:cs="Times New Roman"/>
                <w:color w:val="000000"/>
                <w:sz w:val="21"/>
                <w:szCs w:val="21"/>
              </w:rPr>
              <w:t>Spyder</w:t>
            </w:r>
            <w:proofErr w:type="spellEnd"/>
            <w:r w:rsidRPr="00A61E73">
              <w:rPr>
                <w:rFonts w:ascii="Verdana" w:eastAsia="Times New Roman" w:hAnsi="Verdana" w:cs="Times New Roman"/>
                <w:color w:val="000000"/>
                <w:sz w:val="21"/>
                <w:szCs w:val="21"/>
              </w:rPr>
              <w:t xml:space="preserve"> IDE, and select the required directory.</w:t>
            </w:r>
          </w:p>
          <w:p w:rsidR="00A61E73" w:rsidRPr="00A61E73" w:rsidRDefault="00A61E73" w:rsidP="00A61E73">
            <w:pPr>
              <w:numPr>
                <w:ilvl w:val="0"/>
                <w:numId w:val="5"/>
              </w:numPr>
              <w:spacing w:before="61" w:after="100" w:afterAutospacing="1" w:line="379" w:lineRule="atLeast"/>
              <w:ind w:left="102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Click on F5 button or run option to execute the file.</w:t>
            </w:r>
          </w:p>
          <w:p w:rsidR="00A61E73" w:rsidRPr="00A61E73" w:rsidRDefault="00A61E73" w:rsidP="00A61E73">
            <w:pPr>
              <w:pBdr>
                <w:left w:val="single" w:sz="18" w:space="30" w:color="FFA500"/>
              </w:pBdr>
              <w:shd w:val="clear" w:color="auto" w:fill="FAEBD7"/>
              <w:spacing w:before="100" w:beforeAutospacing="1" w:after="100" w:afterAutospacing="1" w:line="379" w:lineRule="atLeast"/>
              <w:ind w:left="303"/>
              <w:outlineLvl w:val="3"/>
              <w:rPr>
                <w:rFonts w:ascii="Arial" w:eastAsia="Times New Roman" w:hAnsi="Arial" w:cs="Arial"/>
                <w:color w:val="000000"/>
                <w:sz w:val="23"/>
                <w:szCs w:val="23"/>
              </w:rPr>
            </w:pPr>
            <w:r w:rsidRPr="00A61E73">
              <w:rPr>
                <w:rFonts w:ascii="Arial" w:eastAsia="Times New Roman" w:hAnsi="Arial" w:cs="Arial"/>
                <w:b/>
                <w:bCs/>
                <w:color w:val="000000"/>
                <w:sz w:val="23"/>
              </w:rPr>
              <w:t>Note:</w:t>
            </w:r>
            <w:r w:rsidRPr="00A61E73">
              <w:rPr>
                <w:rFonts w:ascii="Arial" w:eastAsia="Times New Roman" w:hAnsi="Arial" w:cs="Arial"/>
                <w:color w:val="000000"/>
                <w:sz w:val="23"/>
                <w:szCs w:val="23"/>
              </w:rPr>
              <w:t> We can set any directory as a working directory, but it must contain the required dataset.</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Here, in the below image, we can see the Python file along with required dataset. Now, the current folder is set as a working directory.</w:t>
            </w:r>
          </w:p>
          <w:p w:rsidR="00A61E73" w:rsidRPr="00A61E73" w:rsidRDefault="00A61E73" w:rsidP="00A61E73">
            <w:pPr>
              <w:spacing w:after="0" w:line="379" w:lineRule="atLeast"/>
              <w:ind w:left="303"/>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lastRenderedPageBreak/>
              <w:drawing>
                <wp:inline distT="0" distB="0" distL="0" distR="0">
                  <wp:extent cx="7142146" cy="5014587"/>
                  <wp:effectExtent l="19050" t="0" r="1604" b="0"/>
                  <wp:docPr id="6" name="Picture 6"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Preprocessing in Machine learning"/>
                          <pic:cNvPicPr>
                            <a:picLocks noChangeAspect="1" noChangeArrowheads="1"/>
                          </pic:cNvPicPr>
                        </pic:nvPicPr>
                        <pic:blipFill>
                          <a:blip r:embed="rId10"/>
                          <a:srcRect/>
                          <a:stretch>
                            <a:fillRect/>
                          </a:stretch>
                        </pic:blipFill>
                        <pic:spPr bwMode="auto">
                          <a:xfrm>
                            <a:off x="0" y="0"/>
                            <a:ext cx="7146194" cy="5017429"/>
                          </a:xfrm>
                          <a:prstGeom prst="rect">
                            <a:avLst/>
                          </a:prstGeom>
                          <a:noFill/>
                          <a:ln w="9525">
                            <a:noFill/>
                            <a:miter lim="800000"/>
                            <a:headEnd/>
                            <a:tailEnd/>
                          </a:ln>
                        </pic:spPr>
                      </pic:pic>
                    </a:graphicData>
                  </a:graphic>
                </wp:inline>
              </w:drawing>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proofErr w:type="spellStart"/>
            <w:r w:rsidRPr="00A61E73">
              <w:rPr>
                <w:rFonts w:ascii="Verdana" w:eastAsia="Times New Roman" w:hAnsi="Verdana" w:cs="Times New Roman"/>
                <w:b/>
                <w:bCs/>
                <w:color w:val="000000"/>
                <w:sz w:val="21"/>
              </w:rPr>
              <w:t>read_csv</w:t>
            </w:r>
            <w:proofErr w:type="spellEnd"/>
            <w:r w:rsidRPr="00A61E73">
              <w:rPr>
                <w:rFonts w:ascii="Verdana" w:eastAsia="Times New Roman" w:hAnsi="Verdana" w:cs="Times New Roman"/>
                <w:b/>
                <w:bCs/>
                <w:color w:val="000000"/>
                <w:sz w:val="21"/>
              </w:rPr>
              <w:t>() function:</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Now to import the dataset, we will use </w:t>
            </w:r>
            <w:proofErr w:type="spellStart"/>
            <w:r w:rsidRPr="00A61E73">
              <w:rPr>
                <w:rFonts w:ascii="Verdana" w:eastAsia="Times New Roman" w:hAnsi="Verdana" w:cs="Times New Roman"/>
                <w:color w:val="000000"/>
                <w:sz w:val="21"/>
                <w:szCs w:val="21"/>
              </w:rPr>
              <w:t>read_</w:t>
            </w:r>
            <w:proofErr w:type="gramStart"/>
            <w:r w:rsidRPr="00A61E73">
              <w:rPr>
                <w:rFonts w:ascii="Verdana" w:eastAsia="Times New Roman" w:hAnsi="Verdana" w:cs="Times New Roman"/>
                <w:color w:val="000000"/>
                <w:sz w:val="21"/>
                <w:szCs w:val="21"/>
              </w:rPr>
              <w:t>csv</w:t>
            </w:r>
            <w:proofErr w:type="spellEnd"/>
            <w:r w:rsidRPr="00A61E73">
              <w:rPr>
                <w:rFonts w:ascii="Verdana" w:eastAsia="Times New Roman" w:hAnsi="Verdana" w:cs="Times New Roman"/>
                <w:color w:val="000000"/>
                <w:sz w:val="21"/>
                <w:szCs w:val="21"/>
              </w:rPr>
              <w:t>(</w:t>
            </w:r>
            <w:proofErr w:type="gramEnd"/>
            <w:r w:rsidRPr="00A61E73">
              <w:rPr>
                <w:rFonts w:ascii="Verdana" w:eastAsia="Times New Roman" w:hAnsi="Verdana" w:cs="Times New Roman"/>
                <w:color w:val="000000"/>
                <w:sz w:val="21"/>
                <w:szCs w:val="21"/>
              </w:rPr>
              <w:t>) function of pandas library, which is used to read a </w:t>
            </w:r>
            <w:proofErr w:type="spellStart"/>
            <w:r w:rsidRPr="00A61E73">
              <w:rPr>
                <w:rFonts w:ascii="Verdana" w:eastAsia="Times New Roman" w:hAnsi="Verdana" w:cs="Times New Roman"/>
                <w:color w:val="000000"/>
                <w:sz w:val="21"/>
                <w:szCs w:val="21"/>
              </w:rPr>
              <w:t>csv</w:t>
            </w:r>
            <w:proofErr w:type="spellEnd"/>
            <w:r w:rsidRPr="00A61E73">
              <w:rPr>
                <w:rFonts w:ascii="Verdana" w:eastAsia="Times New Roman" w:hAnsi="Verdana" w:cs="Times New Roman"/>
                <w:color w:val="000000"/>
                <w:sz w:val="21"/>
                <w:szCs w:val="21"/>
              </w:rPr>
              <w:t xml:space="preserve"> file and </w:t>
            </w:r>
            <w:r w:rsidRPr="00A61E73">
              <w:rPr>
                <w:rFonts w:ascii="Verdana" w:eastAsia="Times New Roman" w:hAnsi="Verdana" w:cs="Times New Roman"/>
                <w:color w:val="000000"/>
                <w:sz w:val="21"/>
                <w:szCs w:val="21"/>
              </w:rPr>
              <w:lastRenderedPageBreak/>
              <w:t xml:space="preserve">performs various operations on it. Using this function, we can read a </w:t>
            </w:r>
            <w:proofErr w:type="spellStart"/>
            <w:r w:rsidRPr="00A61E73">
              <w:rPr>
                <w:rFonts w:ascii="Verdana" w:eastAsia="Times New Roman" w:hAnsi="Verdana" w:cs="Times New Roman"/>
                <w:color w:val="000000"/>
                <w:sz w:val="21"/>
                <w:szCs w:val="21"/>
              </w:rPr>
              <w:t>csv</w:t>
            </w:r>
            <w:proofErr w:type="spellEnd"/>
            <w:r w:rsidRPr="00A61E73">
              <w:rPr>
                <w:rFonts w:ascii="Verdana" w:eastAsia="Times New Roman" w:hAnsi="Verdana" w:cs="Times New Roman"/>
                <w:color w:val="000000"/>
                <w:sz w:val="21"/>
                <w:szCs w:val="21"/>
              </w:rPr>
              <w:t xml:space="preserve"> file locally as well as through an URL.</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 xml:space="preserve">We can use </w:t>
            </w:r>
            <w:proofErr w:type="spellStart"/>
            <w:r w:rsidRPr="00A61E73">
              <w:rPr>
                <w:rFonts w:ascii="Verdana" w:eastAsia="Times New Roman" w:hAnsi="Verdana" w:cs="Times New Roman"/>
                <w:color w:val="000000"/>
                <w:sz w:val="21"/>
                <w:szCs w:val="21"/>
              </w:rPr>
              <w:t>read_csv</w:t>
            </w:r>
            <w:proofErr w:type="spellEnd"/>
            <w:r w:rsidRPr="00A61E73">
              <w:rPr>
                <w:rFonts w:ascii="Verdana" w:eastAsia="Times New Roman" w:hAnsi="Verdana" w:cs="Times New Roman"/>
                <w:color w:val="000000"/>
                <w:sz w:val="21"/>
                <w:szCs w:val="21"/>
              </w:rPr>
              <w:t xml:space="preserve"> function as below:</w:t>
            </w:r>
          </w:p>
          <w:p w:rsidR="00A61E73" w:rsidRPr="00A61E73" w:rsidRDefault="00A61E73" w:rsidP="00A61E73">
            <w:pPr>
              <w:numPr>
                <w:ilvl w:val="0"/>
                <w:numId w:val="6"/>
              </w:numPr>
              <w:spacing w:after="121" w:line="379" w:lineRule="atLeast"/>
              <w:ind w:left="303"/>
              <w:rPr>
                <w:rFonts w:ascii="Verdana" w:eastAsia="Times New Roman" w:hAnsi="Verdana" w:cs="Times New Roman"/>
                <w:color w:val="000000"/>
                <w:sz w:val="21"/>
                <w:szCs w:val="21"/>
              </w:rPr>
            </w:pPr>
            <w:proofErr w:type="spellStart"/>
            <w:r w:rsidRPr="00A61E73">
              <w:rPr>
                <w:rFonts w:ascii="Verdana" w:eastAsia="Times New Roman" w:hAnsi="Verdana" w:cs="Times New Roman"/>
                <w:color w:val="FF0000"/>
                <w:sz w:val="21"/>
              </w:rPr>
              <w:t>data_set</w:t>
            </w:r>
            <w:proofErr w:type="spellEnd"/>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FF"/>
                <w:sz w:val="21"/>
              </w:rPr>
              <w:t>pd</w:t>
            </w:r>
            <w:r w:rsidRPr="00A61E73">
              <w:rPr>
                <w:rFonts w:ascii="Verdana" w:eastAsia="Times New Roman" w:hAnsi="Verdana" w:cs="Times New Roman"/>
                <w:color w:val="000000"/>
                <w:sz w:val="21"/>
                <w:szCs w:val="21"/>
                <w:bdr w:val="none" w:sz="0" w:space="0" w:color="auto" w:frame="1"/>
              </w:rPr>
              <w:t>.read_csv</w:t>
            </w:r>
            <w:proofErr w:type="spellEnd"/>
            <w:r w:rsidRPr="00A61E73">
              <w:rPr>
                <w:rFonts w:ascii="Verdana" w:eastAsia="Times New Roman" w:hAnsi="Verdana" w:cs="Times New Roman"/>
                <w:color w:val="000000"/>
                <w:sz w:val="21"/>
                <w:szCs w:val="21"/>
                <w:bdr w:val="none" w:sz="0" w:space="0" w:color="auto" w:frame="1"/>
              </w:rPr>
              <w:t>('Dataset.csv')  </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Here, </w:t>
            </w:r>
            <w:proofErr w:type="spellStart"/>
            <w:r w:rsidRPr="00A61E73">
              <w:rPr>
                <w:rFonts w:ascii="Verdana" w:eastAsia="Times New Roman" w:hAnsi="Verdana" w:cs="Times New Roman"/>
                <w:b/>
                <w:bCs/>
                <w:color w:val="000000"/>
                <w:sz w:val="21"/>
              </w:rPr>
              <w:t>data_set</w:t>
            </w:r>
            <w:proofErr w:type="spellEnd"/>
            <w:r w:rsidRPr="00A61E73">
              <w:rPr>
                <w:rFonts w:ascii="Verdana" w:eastAsia="Times New Roman" w:hAnsi="Verdana" w:cs="Times New Roman"/>
                <w:color w:val="000000"/>
                <w:sz w:val="21"/>
                <w:szCs w:val="21"/>
              </w:rPr>
              <w:t> is a name of the variable to store our dataset, and inside the function, we have passed the name of our dataset. Once we execute the above line of code, it will successfully import the dataset in our code. We can also check the imported dataset by clicking on the section </w:t>
            </w:r>
            <w:r w:rsidRPr="00A61E73">
              <w:rPr>
                <w:rFonts w:ascii="Verdana" w:eastAsia="Times New Roman" w:hAnsi="Verdana" w:cs="Times New Roman"/>
                <w:b/>
                <w:bCs/>
                <w:color w:val="000000"/>
                <w:sz w:val="21"/>
              </w:rPr>
              <w:t>variable explorer</w:t>
            </w:r>
            <w:r w:rsidRPr="00A61E73">
              <w:rPr>
                <w:rFonts w:ascii="Verdana" w:eastAsia="Times New Roman" w:hAnsi="Verdana" w:cs="Times New Roman"/>
                <w:color w:val="000000"/>
                <w:sz w:val="21"/>
                <w:szCs w:val="21"/>
              </w:rPr>
              <w:t>, and then double click on </w:t>
            </w:r>
            <w:proofErr w:type="spellStart"/>
            <w:r w:rsidRPr="00A61E73">
              <w:rPr>
                <w:rFonts w:ascii="Verdana" w:eastAsia="Times New Roman" w:hAnsi="Verdana" w:cs="Times New Roman"/>
                <w:b/>
                <w:bCs/>
                <w:color w:val="000000"/>
                <w:sz w:val="21"/>
              </w:rPr>
              <w:t>data_set</w:t>
            </w:r>
            <w:proofErr w:type="spellEnd"/>
            <w:r w:rsidRPr="00A61E73">
              <w:rPr>
                <w:rFonts w:ascii="Verdana" w:eastAsia="Times New Roman" w:hAnsi="Verdana" w:cs="Times New Roman"/>
                <w:color w:val="000000"/>
                <w:sz w:val="21"/>
                <w:szCs w:val="21"/>
              </w:rPr>
              <w:t>. Consider the below image:</w:t>
            </w:r>
          </w:p>
          <w:p w:rsidR="00A61E73" w:rsidRPr="00A61E73" w:rsidRDefault="00A61E73" w:rsidP="00A61E73">
            <w:pPr>
              <w:spacing w:after="0" w:line="379" w:lineRule="atLeast"/>
              <w:ind w:left="303"/>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lastRenderedPageBreak/>
              <w:drawing>
                <wp:inline distT="0" distB="0" distL="0" distR="0">
                  <wp:extent cx="7697406" cy="5216893"/>
                  <wp:effectExtent l="19050" t="0" r="0" b="0"/>
                  <wp:docPr id="7" name="Picture 7"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Preprocessing in Machine learning"/>
                          <pic:cNvPicPr>
                            <a:picLocks noChangeAspect="1" noChangeArrowheads="1"/>
                          </pic:cNvPicPr>
                        </pic:nvPicPr>
                        <pic:blipFill>
                          <a:blip r:embed="rId11"/>
                          <a:srcRect/>
                          <a:stretch>
                            <a:fillRect/>
                          </a:stretch>
                        </pic:blipFill>
                        <pic:spPr bwMode="auto">
                          <a:xfrm>
                            <a:off x="0" y="0"/>
                            <a:ext cx="7697712" cy="5217100"/>
                          </a:xfrm>
                          <a:prstGeom prst="rect">
                            <a:avLst/>
                          </a:prstGeom>
                          <a:noFill/>
                          <a:ln w="9525">
                            <a:noFill/>
                            <a:miter lim="800000"/>
                            <a:headEnd/>
                            <a:tailEnd/>
                          </a:ln>
                        </pic:spPr>
                      </pic:pic>
                    </a:graphicData>
                  </a:graphic>
                </wp:inline>
              </w:drawing>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 xml:space="preserve">As in the above image, indexing is started from 0, which is the default indexing in Python. We can also change the </w:t>
            </w:r>
            <w:r w:rsidRPr="00A61E73">
              <w:rPr>
                <w:rFonts w:ascii="Verdana" w:eastAsia="Times New Roman" w:hAnsi="Verdana" w:cs="Times New Roman"/>
                <w:color w:val="000000"/>
                <w:sz w:val="21"/>
                <w:szCs w:val="21"/>
              </w:rPr>
              <w:lastRenderedPageBreak/>
              <w:t>format of our dataset by clicking on the format option.</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3"/>
                <w:szCs w:val="23"/>
              </w:rPr>
            </w:pPr>
            <w:r w:rsidRPr="00A61E73">
              <w:rPr>
                <w:rFonts w:ascii="Verdana" w:eastAsia="Times New Roman" w:hAnsi="Verdana" w:cs="Times New Roman"/>
                <w:b/>
                <w:bCs/>
                <w:color w:val="000000"/>
                <w:sz w:val="23"/>
              </w:rPr>
              <w:t>Extracting dependent and independent variables:</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In machine learning, it is important to distinguish the matrix of features (independent variables) and dependent variables from dataset. In our dataset, there are three independent variables that are </w:t>
            </w:r>
            <w:r w:rsidRPr="00A61E73">
              <w:rPr>
                <w:rFonts w:ascii="Verdana" w:eastAsia="Times New Roman" w:hAnsi="Verdana" w:cs="Times New Roman"/>
                <w:b/>
                <w:bCs/>
                <w:color w:val="000000"/>
                <w:sz w:val="21"/>
              </w:rPr>
              <w:t>Country, Age</w:t>
            </w:r>
            <w:r w:rsidRPr="00A61E73">
              <w:rPr>
                <w:rFonts w:ascii="Verdana" w:eastAsia="Times New Roman" w:hAnsi="Verdana" w:cs="Times New Roman"/>
                <w:color w:val="000000"/>
                <w:sz w:val="21"/>
                <w:szCs w:val="21"/>
              </w:rPr>
              <w:t>, and </w:t>
            </w:r>
            <w:r w:rsidRPr="00A61E73">
              <w:rPr>
                <w:rFonts w:ascii="Verdana" w:eastAsia="Times New Roman" w:hAnsi="Verdana" w:cs="Times New Roman"/>
                <w:b/>
                <w:bCs/>
                <w:color w:val="000000"/>
                <w:sz w:val="21"/>
              </w:rPr>
              <w:t>Salary</w:t>
            </w:r>
            <w:r w:rsidRPr="00A61E73">
              <w:rPr>
                <w:rFonts w:ascii="Verdana" w:eastAsia="Times New Roman" w:hAnsi="Verdana" w:cs="Times New Roman"/>
                <w:color w:val="000000"/>
                <w:sz w:val="21"/>
                <w:szCs w:val="21"/>
              </w:rPr>
              <w:t>, and one is a dependent variable which is </w:t>
            </w:r>
            <w:r w:rsidRPr="00A61E73">
              <w:rPr>
                <w:rFonts w:ascii="Verdana" w:eastAsia="Times New Roman" w:hAnsi="Verdana" w:cs="Times New Roman"/>
                <w:b/>
                <w:bCs/>
                <w:color w:val="000000"/>
                <w:sz w:val="21"/>
              </w:rPr>
              <w:t>Purchased</w:t>
            </w:r>
            <w:r w:rsidRPr="00A61E73">
              <w:rPr>
                <w:rFonts w:ascii="Verdana" w:eastAsia="Times New Roman" w:hAnsi="Verdana" w:cs="Times New Roman"/>
                <w:color w:val="000000"/>
                <w:sz w:val="21"/>
                <w:szCs w:val="21"/>
              </w:rPr>
              <w:t>.</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b/>
                <w:bCs/>
                <w:color w:val="000000"/>
                <w:sz w:val="21"/>
              </w:rPr>
              <w:t>Extracting independent variable:</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To extract an independent variable, we will use </w:t>
            </w:r>
            <w:proofErr w:type="spellStart"/>
            <w:proofErr w:type="gramStart"/>
            <w:r w:rsidRPr="00A61E73">
              <w:rPr>
                <w:rFonts w:ascii="Verdana" w:eastAsia="Times New Roman" w:hAnsi="Verdana" w:cs="Times New Roman"/>
                <w:b/>
                <w:bCs/>
                <w:color w:val="000000"/>
                <w:sz w:val="21"/>
              </w:rPr>
              <w:t>iloc</w:t>
            </w:r>
            <w:proofErr w:type="spellEnd"/>
            <w:r w:rsidRPr="00A61E73">
              <w:rPr>
                <w:rFonts w:ascii="Verdana" w:eastAsia="Times New Roman" w:hAnsi="Verdana" w:cs="Times New Roman"/>
                <w:b/>
                <w:bCs/>
                <w:color w:val="000000"/>
                <w:sz w:val="21"/>
              </w:rPr>
              <w:t>[</w:t>
            </w:r>
            <w:proofErr w:type="gramEnd"/>
            <w:r w:rsidRPr="00A61E73">
              <w:rPr>
                <w:rFonts w:ascii="Verdana" w:eastAsia="Times New Roman" w:hAnsi="Verdana" w:cs="Times New Roman"/>
                <w:b/>
                <w:bCs/>
                <w:color w:val="000000"/>
                <w:sz w:val="21"/>
              </w:rPr>
              <w:t xml:space="preserve"> ] </w:t>
            </w:r>
            <w:r w:rsidRPr="00A61E73">
              <w:rPr>
                <w:rFonts w:ascii="Verdana" w:eastAsia="Times New Roman" w:hAnsi="Verdana" w:cs="Times New Roman"/>
                <w:color w:val="000000"/>
                <w:sz w:val="21"/>
                <w:szCs w:val="21"/>
              </w:rPr>
              <w:t>method of Pandas library. It is used to extract the required rows and columns from the dataset.</w:t>
            </w:r>
          </w:p>
          <w:p w:rsidR="00A61E73" w:rsidRPr="00A61E73" w:rsidRDefault="00A61E73" w:rsidP="00A61E73">
            <w:pPr>
              <w:numPr>
                <w:ilvl w:val="0"/>
                <w:numId w:val="7"/>
              </w:numPr>
              <w:spacing w:after="12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FF0000"/>
                <w:sz w:val="21"/>
              </w:rPr>
              <w:t>x</w:t>
            </w:r>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FF"/>
                <w:sz w:val="21"/>
              </w:rPr>
              <w:t>data_set</w:t>
            </w:r>
            <w:r w:rsidRPr="00A61E73">
              <w:rPr>
                <w:rFonts w:ascii="Verdana" w:eastAsia="Times New Roman" w:hAnsi="Verdana" w:cs="Times New Roman"/>
                <w:color w:val="000000"/>
                <w:sz w:val="21"/>
                <w:szCs w:val="21"/>
                <w:bdr w:val="none" w:sz="0" w:space="0" w:color="auto" w:frame="1"/>
              </w:rPr>
              <w:t>.iloc</w:t>
            </w:r>
            <w:proofErr w:type="spellEnd"/>
            <w:r w:rsidRPr="00A61E73">
              <w:rPr>
                <w:rFonts w:ascii="Verdana" w:eastAsia="Times New Roman" w:hAnsi="Verdana" w:cs="Times New Roman"/>
                <w:color w:val="000000"/>
                <w:sz w:val="21"/>
                <w:szCs w:val="21"/>
                <w:bdr w:val="none" w:sz="0" w:space="0" w:color="auto" w:frame="1"/>
              </w:rPr>
              <w:t>[:,:-1].values  </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 xml:space="preserve">In the above code, the first </w:t>
            </w:r>
            <w:proofErr w:type="gramStart"/>
            <w:r w:rsidRPr="00A61E73">
              <w:rPr>
                <w:rFonts w:ascii="Verdana" w:eastAsia="Times New Roman" w:hAnsi="Verdana" w:cs="Times New Roman"/>
                <w:color w:val="000000"/>
                <w:sz w:val="21"/>
                <w:szCs w:val="21"/>
              </w:rPr>
              <w:t>colon(</w:t>
            </w:r>
            <w:proofErr w:type="gramEnd"/>
            <w:r w:rsidRPr="00A61E73">
              <w:rPr>
                <w:rFonts w:ascii="Verdana" w:eastAsia="Times New Roman" w:hAnsi="Verdana" w:cs="Times New Roman"/>
                <w:color w:val="000000"/>
                <w:sz w:val="21"/>
                <w:szCs w:val="21"/>
              </w:rPr>
              <w:t xml:space="preserve">:) is used to take all the rows, and the second colon(:) is for all the columns. Here we have </w:t>
            </w:r>
            <w:proofErr w:type="gramStart"/>
            <w:r w:rsidRPr="00A61E73">
              <w:rPr>
                <w:rFonts w:ascii="Verdana" w:eastAsia="Times New Roman" w:hAnsi="Verdana" w:cs="Times New Roman"/>
                <w:color w:val="000000"/>
                <w:sz w:val="21"/>
                <w:szCs w:val="21"/>
              </w:rPr>
              <w:t>used :</w:t>
            </w:r>
            <w:proofErr w:type="gramEnd"/>
            <w:r w:rsidRPr="00A61E73">
              <w:rPr>
                <w:rFonts w:ascii="Verdana" w:eastAsia="Times New Roman" w:hAnsi="Verdana" w:cs="Times New Roman"/>
                <w:color w:val="000000"/>
                <w:sz w:val="21"/>
                <w:szCs w:val="21"/>
              </w:rPr>
              <w:t>-1, because we don't want to take the last column as it contains the dependent variable. So by doing this, we will get the matrix of features.</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By executing the above code, we will get output as:</w:t>
            </w:r>
          </w:p>
          <w:p w:rsidR="00A61E73" w:rsidRPr="00A61E73" w:rsidRDefault="00A61E73" w:rsidP="00A61E73">
            <w:pPr>
              <w:numPr>
                <w:ilvl w:val="0"/>
                <w:numId w:val="8"/>
              </w:num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[['India' 38.0 68000.0]  </w:t>
            </w:r>
          </w:p>
          <w:p w:rsidR="00A61E73" w:rsidRPr="00A61E73" w:rsidRDefault="00A61E73" w:rsidP="00A61E73">
            <w:pPr>
              <w:numPr>
                <w:ilvl w:val="0"/>
                <w:numId w:val="8"/>
              </w:num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 ['France' 43.0 45000.0]  </w:t>
            </w:r>
          </w:p>
          <w:p w:rsidR="00A61E73" w:rsidRPr="00A61E73" w:rsidRDefault="00A61E73" w:rsidP="00A61E73">
            <w:pPr>
              <w:numPr>
                <w:ilvl w:val="0"/>
                <w:numId w:val="8"/>
              </w:num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 ['Germany' 30.0 54000.0]  </w:t>
            </w:r>
          </w:p>
          <w:p w:rsidR="00A61E73" w:rsidRPr="00A61E73" w:rsidRDefault="00A61E73" w:rsidP="00A61E73">
            <w:pPr>
              <w:numPr>
                <w:ilvl w:val="0"/>
                <w:numId w:val="8"/>
              </w:num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 ['France' 48.0 65000.0]  </w:t>
            </w:r>
          </w:p>
          <w:p w:rsidR="00A61E73" w:rsidRPr="00A61E73" w:rsidRDefault="00A61E73" w:rsidP="00A61E73">
            <w:pPr>
              <w:numPr>
                <w:ilvl w:val="0"/>
                <w:numId w:val="8"/>
              </w:num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 ['Germany' 40.0 </w:t>
            </w:r>
            <w:proofErr w:type="spellStart"/>
            <w:r w:rsidRPr="00A61E73">
              <w:rPr>
                <w:rFonts w:ascii="Verdana" w:eastAsia="Times New Roman" w:hAnsi="Verdana" w:cs="Times New Roman"/>
                <w:color w:val="000000"/>
                <w:sz w:val="21"/>
                <w:szCs w:val="21"/>
                <w:bdr w:val="none" w:sz="0" w:space="0" w:color="auto" w:frame="1"/>
              </w:rPr>
              <w:t>nan</w:t>
            </w:r>
            <w:proofErr w:type="spellEnd"/>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numPr>
                <w:ilvl w:val="0"/>
                <w:numId w:val="8"/>
              </w:num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lastRenderedPageBreak/>
              <w:t> ['India' 35.0 58000.0]  </w:t>
            </w:r>
          </w:p>
          <w:p w:rsidR="00A61E73" w:rsidRPr="00A61E73" w:rsidRDefault="00A61E73" w:rsidP="00A61E73">
            <w:pPr>
              <w:numPr>
                <w:ilvl w:val="0"/>
                <w:numId w:val="8"/>
              </w:num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 ['Germany' </w:t>
            </w:r>
            <w:proofErr w:type="spellStart"/>
            <w:r w:rsidRPr="00A61E73">
              <w:rPr>
                <w:rFonts w:ascii="Verdana" w:eastAsia="Times New Roman" w:hAnsi="Verdana" w:cs="Times New Roman"/>
                <w:color w:val="000000"/>
                <w:sz w:val="21"/>
                <w:szCs w:val="21"/>
                <w:bdr w:val="none" w:sz="0" w:space="0" w:color="auto" w:frame="1"/>
              </w:rPr>
              <w:t>nan</w:t>
            </w:r>
            <w:proofErr w:type="spellEnd"/>
            <w:r w:rsidRPr="00A61E73">
              <w:rPr>
                <w:rFonts w:ascii="Verdana" w:eastAsia="Times New Roman" w:hAnsi="Verdana" w:cs="Times New Roman"/>
                <w:color w:val="000000"/>
                <w:sz w:val="21"/>
                <w:szCs w:val="21"/>
                <w:bdr w:val="none" w:sz="0" w:space="0" w:color="auto" w:frame="1"/>
              </w:rPr>
              <w:t> 53000.0]  </w:t>
            </w:r>
          </w:p>
          <w:p w:rsidR="00A61E73" w:rsidRPr="00A61E73" w:rsidRDefault="00A61E73" w:rsidP="00A61E73">
            <w:pPr>
              <w:numPr>
                <w:ilvl w:val="0"/>
                <w:numId w:val="8"/>
              </w:num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 ['France' 49.0 79000.0]  </w:t>
            </w:r>
          </w:p>
          <w:p w:rsidR="00A61E73" w:rsidRPr="00A61E73" w:rsidRDefault="00A61E73" w:rsidP="00A61E73">
            <w:pPr>
              <w:numPr>
                <w:ilvl w:val="0"/>
                <w:numId w:val="8"/>
              </w:num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 ['India' 50.0 88000.0]  </w:t>
            </w:r>
          </w:p>
          <w:p w:rsidR="00A61E73" w:rsidRPr="00A61E73" w:rsidRDefault="00A61E73" w:rsidP="00A61E73">
            <w:pPr>
              <w:numPr>
                <w:ilvl w:val="0"/>
                <w:numId w:val="8"/>
              </w:numPr>
              <w:spacing w:after="12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 ['France' 37.0 77000.0]]  </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As we can see in the above output, there are only three variables.</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b/>
                <w:bCs/>
                <w:color w:val="000000"/>
                <w:sz w:val="21"/>
              </w:rPr>
              <w:t>Extracting dependent variable:</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To extract dependent variables, again, we will use Pandas .</w:t>
            </w:r>
            <w:proofErr w:type="spellStart"/>
            <w:proofErr w:type="gramStart"/>
            <w:r w:rsidRPr="00A61E73">
              <w:rPr>
                <w:rFonts w:ascii="Verdana" w:eastAsia="Times New Roman" w:hAnsi="Verdana" w:cs="Times New Roman"/>
                <w:color w:val="000000"/>
                <w:sz w:val="21"/>
                <w:szCs w:val="21"/>
              </w:rPr>
              <w:t>iloc</w:t>
            </w:r>
            <w:proofErr w:type="spellEnd"/>
            <w:r w:rsidRPr="00A61E73">
              <w:rPr>
                <w:rFonts w:ascii="Verdana" w:eastAsia="Times New Roman" w:hAnsi="Verdana" w:cs="Times New Roman"/>
                <w:color w:val="000000"/>
                <w:sz w:val="21"/>
                <w:szCs w:val="21"/>
              </w:rPr>
              <w:t>[</w:t>
            </w:r>
            <w:proofErr w:type="gramEnd"/>
            <w:r w:rsidRPr="00A61E73">
              <w:rPr>
                <w:rFonts w:ascii="Verdana" w:eastAsia="Times New Roman" w:hAnsi="Verdana" w:cs="Times New Roman"/>
                <w:color w:val="000000"/>
                <w:sz w:val="21"/>
                <w:szCs w:val="21"/>
              </w:rPr>
              <w:t>] method.</w:t>
            </w:r>
          </w:p>
          <w:p w:rsidR="00A61E73" w:rsidRPr="00A61E73" w:rsidRDefault="00A61E73" w:rsidP="00A61E73">
            <w:pPr>
              <w:numPr>
                <w:ilvl w:val="0"/>
                <w:numId w:val="9"/>
              </w:numPr>
              <w:spacing w:after="12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FF0000"/>
                <w:sz w:val="21"/>
              </w:rPr>
              <w:t>y</w:t>
            </w:r>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FF"/>
                <w:sz w:val="21"/>
              </w:rPr>
              <w:t>data_set</w:t>
            </w:r>
            <w:r w:rsidRPr="00A61E73">
              <w:rPr>
                <w:rFonts w:ascii="Verdana" w:eastAsia="Times New Roman" w:hAnsi="Verdana" w:cs="Times New Roman"/>
                <w:color w:val="000000"/>
                <w:sz w:val="21"/>
                <w:szCs w:val="21"/>
                <w:bdr w:val="none" w:sz="0" w:space="0" w:color="auto" w:frame="1"/>
              </w:rPr>
              <w:t>.iloc</w:t>
            </w:r>
            <w:proofErr w:type="spellEnd"/>
            <w:r w:rsidRPr="00A61E73">
              <w:rPr>
                <w:rFonts w:ascii="Verdana" w:eastAsia="Times New Roman" w:hAnsi="Verdana" w:cs="Times New Roman"/>
                <w:color w:val="000000"/>
                <w:sz w:val="21"/>
                <w:szCs w:val="21"/>
                <w:bdr w:val="none" w:sz="0" w:space="0" w:color="auto" w:frame="1"/>
              </w:rPr>
              <w:t>[:,3].values  </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Here we have taken all the rows with the last column only. It will give the array of dependent variables.</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By executing the above code, we will get output as:</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b/>
                <w:bCs/>
                <w:color w:val="000000"/>
                <w:sz w:val="21"/>
              </w:rPr>
              <w:t>Output:</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array(['No', 'Yes', 'No', 'No', 'Yes', 'Yes', 'No', 'Yes', 'No', 'Yes'],</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w:t>
            </w:r>
            <w:proofErr w:type="spellStart"/>
            <w:r w:rsidRPr="00A61E73">
              <w:rPr>
                <w:rFonts w:ascii="Courier New" w:eastAsia="Times New Roman" w:hAnsi="Courier New" w:cs="Courier New"/>
                <w:color w:val="000000"/>
                <w:sz w:val="20"/>
                <w:szCs w:val="20"/>
              </w:rPr>
              <w:t>dtype</w:t>
            </w:r>
            <w:proofErr w:type="spellEnd"/>
            <w:r w:rsidRPr="00A61E73">
              <w:rPr>
                <w:rFonts w:ascii="Courier New" w:eastAsia="Times New Roman" w:hAnsi="Courier New" w:cs="Courier New"/>
                <w:color w:val="000000"/>
                <w:sz w:val="20"/>
                <w:szCs w:val="20"/>
              </w:rPr>
              <w:t>=object)</w:t>
            </w:r>
          </w:p>
          <w:p w:rsidR="00A61E73" w:rsidRPr="00A61E73" w:rsidRDefault="00A61E73" w:rsidP="00A61E73">
            <w:pPr>
              <w:pBdr>
                <w:left w:val="single" w:sz="18" w:space="30" w:color="FFA500"/>
              </w:pBdr>
              <w:shd w:val="clear" w:color="auto" w:fill="FAEBD7"/>
              <w:spacing w:before="100" w:beforeAutospacing="1" w:after="100" w:afterAutospacing="1" w:line="379" w:lineRule="atLeast"/>
              <w:ind w:left="303"/>
              <w:outlineLvl w:val="3"/>
              <w:rPr>
                <w:rFonts w:ascii="Arial" w:eastAsia="Times New Roman" w:hAnsi="Arial" w:cs="Arial"/>
                <w:color w:val="000000"/>
                <w:sz w:val="23"/>
                <w:szCs w:val="23"/>
              </w:rPr>
            </w:pPr>
            <w:r w:rsidRPr="00A61E73">
              <w:rPr>
                <w:rFonts w:ascii="Arial" w:eastAsia="Times New Roman" w:hAnsi="Arial" w:cs="Arial"/>
                <w:b/>
                <w:bCs/>
                <w:color w:val="000000"/>
                <w:sz w:val="23"/>
              </w:rPr>
              <w:t>Note:</w:t>
            </w:r>
            <w:r w:rsidRPr="00A61E73">
              <w:rPr>
                <w:rFonts w:ascii="Arial" w:eastAsia="Times New Roman" w:hAnsi="Arial" w:cs="Arial"/>
                <w:color w:val="000000"/>
                <w:sz w:val="23"/>
                <w:szCs w:val="23"/>
              </w:rPr>
              <w:t> If you are using Python language for machine learning, then extraction is mandatory, but for R language it is not required.</w:t>
            </w:r>
          </w:p>
          <w:p w:rsidR="00A61E73" w:rsidRPr="00A61E73" w:rsidRDefault="00A61E73" w:rsidP="00A61E73">
            <w:pPr>
              <w:spacing w:before="100" w:beforeAutospacing="1" w:after="100" w:afterAutospacing="1" w:line="312" w:lineRule="atLeast"/>
              <w:ind w:left="303"/>
              <w:outlineLvl w:val="1"/>
              <w:rPr>
                <w:rFonts w:ascii="Helvetica" w:eastAsia="Times New Roman" w:hAnsi="Helvetica" w:cs="Helvetica"/>
                <w:color w:val="610B38"/>
                <w:sz w:val="38"/>
                <w:szCs w:val="38"/>
              </w:rPr>
            </w:pPr>
            <w:r w:rsidRPr="00A61E73">
              <w:rPr>
                <w:rFonts w:ascii="Helvetica" w:eastAsia="Times New Roman" w:hAnsi="Helvetica" w:cs="Helvetica"/>
                <w:color w:val="610B38"/>
                <w:sz w:val="38"/>
                <w:szCs w:val="38"/>
              </w:rPr>
              <w:lastRenderedPageBreak/>
              <w:t>4) Handling Missing data:</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The next step of data preprocessing is to handle missing data in the datasets. If our dataset contains some missing data, then it may create a huge problem for our machine learning model. Hence it is necessary to handle missing values present in the dataset.</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3"/>
                <w:szCs w:val="23"/>
              </w:rPr>
            </w:pPr>
            <w:r w:rsidRPr="00A61E73">
              <w:rPr>
                <w:rFonts w:ascii="Verdana" w:eastAsia="Times New Roman" w:hAnsi="Verdana" w:cs="Times New Roman"/>
                <w:b/>
                <w:bCs/>
                <w:color w:val="000000"/>
                <w:sz w:val="23"/>
              </w:rPr>
              <w:t>Ways to handle missing data:</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There are mainly two ways to handle missing data, which are:</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b/>
                <w:bCs/>
                <w:color w:val="000000"/>
                <w:sz w:val="21"/>
              </w:rPr>
              <w:t>By deleting the particular row:</w:t>
            </w:r>
            <w:r w:rsidRPr="00A61E73">
              <w:rPr>
                <w:rFonts w:ascii="Verdana" w:eastAsia="Times New Roman" w:hAnsi="Verdana" w:cs="Times New Roman"/>
                <w:color w:val="000000"/>
                <w:sz w:val="21"/>
                <w:szCs w:val="21"/>
              </w:rPr>
              <w:t> The first way is used to commonly deal with null values. In this way, we just delete the specific row or column which consists of null values. But this way is not so efficient and removing data may lead to loss of information which will not give the accurate output.</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b/>
                <w:bCs/>
                <w:color w:val="000000"/>
                <w:sz w:val="21"/>
              </w:rPr>
              <w:t>By calculating the mean:</w:t>
            </w:r>
            <w:r w:rsidRPr="00A61E73">
              <w:rPr>
                <w:rFonts w:ascii="Verdana" w:eastAsia="Times New Roman" w:hAnsi="Verdana" w:cs="Times New Roman"/>
                <w:color w:val="000000"/>
                <w:sz w:val="21"/>
                <w:szCs w:val="21"/>
              </w:rPr>
              <w:t> In this way, we will calculate the mean of that column or row which contains any missing value and will put it on the place of missing value. This strategy is useful for the features which have numeric data such as age, salary, year, etc. Here, we will use this approach.</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To handle missing values, we will use </w:t>
            </w:r>
            <w:proofErr w:type="spellStart"/>
            <w:r w:rsidRPr="00A61E73">
              <w:rPr>
                <w:rFonts w:ascii="Verdana" w:eastAsia="Times New Roman" w:hAnsi="Verdana" w:cs="Times New Roman"/>
                <w:b/>
                <w:bCs/>
                <w:color w:val="000000"/>
                <w:sz w:val="21"/>
              </w:rPr>
              <w:t>Scikit</w:t>
            </w:r>
            <w:proofErr w:type="spellEnd"/>
            <w:r w:rsidRPr="00A61E73">
              <w:rPr>
                <w:rFonts w:ascii="Verdana" w:eastAsia="Times New Roman" w:hAnsi="Verdana" w:cs="Times New Roman"/>
                <w:b/>
                <w:bCs/>
                <w:color w:val="000000"/>
                <w:sz w:val="21"/>
              </w:rPr>
              <w:t>-learn</w:t>
            </w:r>
            <w:r w:rsidRPr="00A61E73">
              <w:rPr>
                <w:rFonts w:ascii="Verdana" w:eastAsia="Times New Roman" w:hAnsi="Verdana" w:cs="Times New Roman"/>
                <w:color w:val="000000"/>
                <w:sz w:val="21"/>
                <w:szCs w:val="21"/>
              </w:rPr>
              <w:t> library in our code, which contains various libraries for building machine learning models. Here we will use </w:t>
            </w:r>
            <w:r w:rsidRPr="00A61E73">
              <w:rPr>
                <w:rFonts w:ascii="Verdana" w:eastAsia="Times New Roman" w:hAnsi="Verdana" w:cs="Times New Roman"/>
                <w:b/>
                <w:bCs/>
                <w:color w:val="000000"/>
                <w:sz w:val="21"/>
              </w:rPr>
              <w:t>Imputer</w:t>
            </w:r>
            <w:r w:rsidRPr="00A61E73">
              <w:rPr>
                <w:rFonts w:ascii="Verdana" w:eastAsia="Times New Roman" w:hAnsi="Verdana" w:cs="Times New Roman"/>
                <w:color w:val="000000"/>
                <w:sz w:val="21"/>
                <w:szCs w:val="21"/>
              </w:rPr>
              <w:t> class of </w:t>
            </w:r>
            <w:proofErr w:type="spellStart"/>
            <w:r w:rsidRPr="00A61E73">
              <w:rPr>
                <w:rFonts w:ascii="Verdana" w:eastAsia="Times New Roman" w:hAnsi="Verdana" w:cs="Times New Roman"/>
                <w:b/>
                <w:bCs/>
                <w:color w:val="000000"/>
                <w:sz w:val="21"/>
              </w:rPr>
              <w:t>sklearn.preprocessing</w:t>
            </w:r>
            <w:proofErr w:type="spellEnd"/>
            <w:r w:rsidRPr="00A61E73">
              <w:rPr>
                <w:rFonts w:ascii="Verdana" w:eastAsia="Times New Roman" w:hAnsi="Verdana" w:cs="Times New Roman"/>
                <w:color w:val="000000"/>
                <w:sz w:val="21"/>
                <w:szCs w:val="21"/>
              </w:rPr>
              <w:t> library. Below is the code for it:</w:t>
            </w:r>
          </w:p>
          <w:p w:rsidR="00A61E73" w:rsidRPr="00A61E73" w:rsidRDefault="00A61E73" w:rsidP="00A61E73">
            <w:pPr>
              <w:numPr>
                <w:ilvl w:val="0"/>
                <w:numId w:val="10"/>
              </w:num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#handling missing data (Replacing missing data with the mean value)  </w:t>
            </w:r>
          </w:p>
          <w:p w:rsidR="00A61E73" w:rsidRPr="00A61E73" w:rsidRDefault="00A61E73" w:rsidP="00A61E73">
            <w:pPr>
              <w:numPr>
                <w:ilvl w:val="0"/>
                <w:numId w:val="10"/>
              </w:num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from </w:t>
            </w:r>
            <w:proofErr w:type="spellStart"/>
            <w:r w:rsidRPr="00A61E73">
              <w:rPr>
                <w:rFonts w:ascii="Verdana" w:eastAsia="Times New Roman" w:hAnsi="Verdana" w:cs="Times New Roman"/>
                <w:color w:val="000000"/>
                <w:sz w:val="21"/>
                <w:szCs w:val="21"/>
                <w:bdr w:val="none" w:sz="0" w:space="0" w:color="auto" w:frame="1"/>
              </w:rPr>
              <w:t>sklearn.preprocessing</w:t>
            </w:r>
            <w:proofErr w:type="spellEnd"/>
            <w:r w:rsidRPr="00A61E73">
              <w:rPr>
                <w:rFonts w:ascii="Verdana" w:eastAsia="Times New Roman" w:hAnsi="Verdana" w:cs="Times New Roman"/>
                <w:color w:val="000000"/>
                <w:sz w:val="21"/>
                <w:szCs w:val="21"/>
                <w:bdr w:val="none" w:sz="0" w:space="0" w:color="auto" w:frame="1"/>
              </w:rPr>
              <w:t> import Imputer  </w:t>
            </w:r>
          </w:p>
          <w:p w:rsidR="00A61E73" w:rsidRPr="00A61E73" w:rsidRDefault="00A61E73" w:rsidP="00A61E73">
            <w:pPr>
              <w:numPr>
                <w:ilvl w:val="0"/>
                <w:numId w:val="10"/>
              </w:num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FF0000"/>
                <w:sz w:val="21"/>
              </w:rPr>
              <w:t>imputer</w:t>
            </w:r>
            <w:r w:rsidRPr="00A61E73">
              <w:rPr>
                <w:rFonts w:ascii="Verdana" w:eastAsia="Times New Roman" w:hAnsi="Verdana" w:cs="Times New Roman"/>
                <w:color w:val="000000"/>
                <w:sz w:val="21"/>
                <w:szCs w:val="21"/>
                <w:bdr w:val="none" w:sz="0" w:space="0" w:color="auto" w:frame="1"/>
              </w:rPr>
              <w:t>= </w:t>
            </w:r>
            <w:r w:rsidRPr="00A61E73">
              <w:rPr>
                <w:rFonts w:ascii="Verdana" w:eastAsia="Times New Roman" w:hAnsi="Verdana" w:cs="Times New Roman"/>
                <w:color w:val="0000FF"/>
                <w:sz w:val="21"/>
              </w:rPr>
              <w:t>Imputer</w:t>
            </w:r>
            <w:r w:rsidRPr="00A61E73">
              <w:rPr>
                <w:rFonts w:ascii="Verdana" w:eastAsia="Times New Roman" w:hAnsi="Verdana" w:cs="Times New Roman"/>
                <w:color w:val="000000"/>
                <w:sz w:val="21"/>
                <w:szCs w:val="21"/>
                <w:bdr w:val="none" w:sz="0" w:space="0" w:color="auto" w:frame="1"/>
              </w:rPr>
              <w:t>(</w:t>
            </w:r>
            <w:r w:rsidRPr="00A61E73">
              <w:rPr>
                <w:rFonts w:ascii="Verdana" w:eastAsia="Times New Roman" w:hAnsi="Verdana" w:cs="Times New Roman"/>
                <w:color w:val="FF0000"/>
                <w:sz w:val="21"/>
              </w:rPr>
              <w:t>missing_values</w:t>
            </w:r>
            <w:r w:rsidRPr="00A61E73">
              <w:rPr>
                <w:rFonts w:ascii="Verdana" w:eastAsia="Times New Roman" w:hAnsi="Verdana" w:cs="Times New Roman"/>
                <w:color w:val="000000"/>
                <w:sz w:val="21"/>
                <w:szCs w:val="21"/>
                <w:bdr w:val="none" w:sz="0" w:space="0" w:color="auto" w:frame="1"/>
              </w:rPr>
              <w:t> =</w:t>
            </w:r>
            <w:r w:rsidRPr="00A61E73">
              <w:rPr>
                <w:rFonts w:ascii="Verdana" w:eastAsia="Times New Roman" w:hAnsi="Verdana" w:cs="Times New Roman"/>
                <w:color w:val="0000FF"/>
                <w:sz w:val="21"/>
              </w:rPr>
              <w:t>'NaN'</w:t>
            </w:r>
            <w:r w:rsidRPr="00A61E73">
              <w:rPr>
                <w:rFonts w:ascii="Verdana" w:eastAsia="Times New Roman" w:hAnsi="Verdana" w:cs="Times New Roman"/>
                <w:color w:val="000000"/>
                <w:sz w:val="21"/>
                <w:szCs w:val="21"/>
                <w:bdr w:val="none" w:sz="0" w:space="0" w:color="auto" w:frame="1"/>
              </w:rPr>
              <w:t>, </w:t>
            </w:r>
            <w:r w:rsidRPr="00A61E73">
              <w:rPr>
                <w:rFonts w:ascii="Verdana" w:eastAsia="Times New Roman" w:hAnsi="Verdana" w:cs="Times New Roman"/>
                <w:color w:val="FF0000"/>
                <w:sz w:val="21"/>
              </w:rPr>
              <w:t>strategy</w:t>
            </w:r>
            <w:r w:rsidRPr="00A61E73">
              <w:rPr>
                <w:rFonts w:ascii="Verdana" w:eastAsia="Times New Roman" w:hAnsi="Verdana" w:cs="Times New Roman"/>
                <w:color w:val="000000"/>
                <w:sz w:val="21"/>
                <w:szCs w:val="21"/>
                <w:bdr w:val="none" w:sz="0" w:space="0" w:color="auto" w:frame="1"/>
              </w:rPr>
              <w:t>=</w:t>
            </w:r>
            <w:r w:rsidRPr="00A61E73">
              <w:rPr>
                <w:rFonts w:ascii="Verdana" w:eastAsia="Times New Roman" w:hAnsi="Verdana" w:cs="Times New Roman"/>
                <w:color w:val="0000FF"/>
                <w:sz w:val="21"/>
              </w:rPr>
              <w:t>'mean'</w:t>
            </w:r>
            <w:r w:rsidRPr="00A61E73">
              <w:rPr>
                <w:rFonts w:ascii="Verdana" w:eastAsia="Times New Roman" w:hAnsi="Verdana" w:cs="Times New Roman"/>
                <w:color w:val="000000"/>
                <w:sz w:val="21"/>
                <w:szCs w:val="21"/>
                <w:bdr w:val="none" w:sz="0" w:space="0" w:color="auto" w:frame="1"/>
              </w:rPr>
              <w:t>, </w:t>
            </w:r>
            <w:r w:rsidRPr="00A61E73">
              <w:rPr>
                <w:rFonts w:ascii="Verdana" w:eastAsia="Times New Roman" w:hAnsi="Verdana" w:cs="Times New Roman"/>
                <w:color w:val="FF0000"/>
                <w:sz w:val="21"/>
              </w:rPr>
              <w:t>axis</w:t>
            </w:r>
            <w:r w:rsidRPr="00A61E73">
              <w:rPr>
                <w:rFonts w:ascii="Verdana" w:eastAsia="Times New Roman" w:hAnsi="Verdana" w:cs="Times New Roman"/>
                <w:color w:val="000000"/>
                <w:sz w:val="21"/>
                <w:szCs w:val="21"/>
                <w:bdr w:val="none" w:sz="0" w:space="0" w:color="auto" w:frame="1"/>
              </w:rPr>
              <w:t> = </w:t>
            </w:r>
            <w:r w:rsidRPr="00A61E73">
              <w:rPr>
                <w:rFonts w:ascii="Verdana" w:eastAsia="Times New Roman" w:hAnsi="Verdana" w:cs="Times New Roman"/>
                <w:color w:val="0000FF"/>
                <w:sz w:val="21"/>
              </w:rPr>
              <w:t>0</w:t>
            </w:r>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numPr>
                <w:ilvl w:val="0"/>
                <w:numId w:val="10"/>
              </w:num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#Fitting imputer object to the independent variables x.   </w:t>
            </w:r>
          </w:p>
          <w:p w:rsidR="00A61E73" w:rsidRPr="00A61E73" w:rsidRDefault="00A61E73" w:rsidP="00A61E73">
            <w:pPr>
              <w:numPr>
                <w:ilvl w:val="0"/>
                <w:numId w:val="10"/>
              </w:numPr>
              <w:spacing w:after="0" w:line="379" w:lineRule="atLeast"/>
              <w:ind w:left="303"/>
              <w:rPr>
                <w:rFonts w:ascii="Verdana" w:eastAsia="Times New Roman" w:hAnsi="Verdana" w:cs="Times New Roman"/>
                <w:color w:val="000000"/>
                <w:sz w:val="21"/>
                <w:szCs w:val="21"/>
              </w:rPr>
            </w:pPr>
            <w:proofErr w:type="spellStart"/>
            <w:r w:rsidRPr="00A61E73">
              <w:rPr>
                <w:rFonts w:ascii="Verdana" w:eastAsia="Times New Roman" w:hAnsi="Verdana" w:cs="Times New Roman"/>
                <w:color w:val="FF0000"/>
                <w:sz w:val="21"/>
              </w:rPr>
              <w:t>imputer</w:t>
            </w:r>
            <w:r w:rsidRPr="00A61E73">
              <w:rPr>
                <w:rFonts w:ascii="Verdana" w:eastAsia="Times New Roman" w:hAnsi="Verdana" w:cs="Times New Roman"/>
                <w:color w:val="0000FF"/>
                <w:sz w:val="21"/>
              </w:rPr>
              <w:t>imputer</w:t>
            </w:r>
            <w:proofErr w:type="spellEnd"/>
            <w:r w:rsidRPr="00A61E73">
              <w:rPr>
                <w:rFonts w:ascii="Verdana" w:eastAsia="Times New Roman" w:hAnsi="Verdana" w:cs="Times New Roman"/>
                <w:color w:val="000000"/>
                <w:sz w:val="21"/>
                <w:szCs w:val="21"/>
                <w:bdr w:val="none" w:sz="0" w:space="0" w:color="auto" w:frame="1"/>
              </w:rPr>
              <w:t>= imputer.fit(x[:, 1:3])  </w:t>
            </w:r>
          </w:p>
          <w:p w:rsidR="00A61E73" w:rsidRPr="00A61E73" w:rsidRDefault="00A61E73" w:rsidP="00A61E73">
            <w:pPr>
              <w:numPr>
                <w:ilvl w:val="0"/>
                <w:numId w:val="10"/>
              </w:num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lastRenderedPageBreak/>
              <w:t>#Replacing missing data with the calculated mean value  </w:t>
            </w:r>
          </w:p>
          <w:p w:rsidR="00A61E73" w:rsidRPr="00A61E73" w:rsidRDefault="00A61E73" w:rsidP="00A61E73">
            <w:pPr>
              <w:numPr>
                <w:ilvl w:val="0"/>
                <w:numId w:val="10"/>
              </w:numPr>
              <w:spacing w:after="12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x[:, 1:3]= </w:t>
            </w:r>
            <w:proofErr w:type="spellStart"/>
            <w:r w:rsidRPr="00A61E73">
              <w:rPr>
                <w:rFonts w:ascii="Verdana" w:eastAsia="Times New Roman" w:hAnsi="Verdana" w:cs="Times New Roman"/>
                <w:color w:val="000000"/>
                <w:sz w:val="21"/>
                <w:szCs w:val="21"/>
                <w:bdr w:val="none" w:sz="0" w:space="0" w:color="auto" w:frame="1"/>
              </w:rPr>
              <w:t>imputer.transform</w:t>
            </w:r>
            <w:proofErr w:type="spellEnd"/>
            <w:r w:rsidRPr="00A61E73">
              <w:rPr>
                <w:rFonts w:ascii="Verdana" w:eastAsia="Times New Roman" w:hAnsi="Verdana" w:cs="Times New Roman"/>
                <w:color w:val="000000"/>
                <w:sz w:val="21"/>
                <w:szCs w:val="21"/>
                <w:bdr w:val="none" w:sz="0" w:space="0" w:color="auto" w:frame="1"/>
              </w:rPr>
              <w:t>(x[:, 1:3])  </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b/>
                <w:bCs/>
                <w:color w:val="000000"/>
                <w:sz w:val="21"/>
              </w:rPr>
              <w:t>Output:</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array([['India', 38.0, 68000.0],</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['France', 43.0, 45000.0],</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['Germany', 30.0, 54000.0],</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['France', 48.0, 65000.0],</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['Germany', 40.0, 65222.22222222222],</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['India', 35.0, 58000.0],</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['Germany', 41.111111111111114, 53000.0],</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['France', 49.0, 79000.0],</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['India', 50.0, 88000.0],</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['France', 37.0, 77000.0]], </w:t>
            </w:r>
            <w:proofErr w:type="spellStart"/>
            <w:r w:rsidRPr="00A61E73">
              <w:rPr>
                <w:rFonts w:ascii="Courier New" w:eastAsia="Times New Roman" w:hAnsi="Courier New" w:cs="Courier New"/>
                <w:color w:val="000000"/>
                <w:sz w:val="20"/>
                <w:szCs w:val="20"/>
              </w:rPr>
              <w:t>dtype</w:t>
            </w:r>
            <w:proofErr w:type="spellEnd"/>
            <w:r w:rsidRPr="00A61E73">
              <w:rPr>
                <w:rFonts w:ascii="Courier New" w:eastAsia="Times New Roman" w:hAnsi="Courier New" w:cs="Courier New"/>
                <w:color w:val="000000"/>
                <w:sz w:val="20"/>
                <w:szCs w:val="20"/>
              </w:rPr>
              <w:t>=object</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As we can see in the above output, the missing values have been replaced with the means of rest column values.</w:t>
            </w:r>
          </w:p>
          <w:p w:rsidR="00A61E73" w:rsidRPr="00A61E73" w:rsidRDefault="00A61E73" w:rsidP="00A61E73">
            <w:pPr>
              <w:spacing w:before="100" w:beforeAutospacing="1" w:after="100" w:afterAutospacing="1" w:line="312" w:lineRule="atLeast"/>
              <w:ind w:left="303"/>
              <w:outlineLvl w:val="1"/>
              <w:rPr>
                <w:rFonts w:ascii="Helvetica" w:eastAsia="Times New Roman" w:hAnsi="Helvetica" w:cs="Helvetica"/>
                <w:color w:val="610B38"/>
                <w:sz w:val="38"/>
                <w:szCs w:val="38"/>
              </w:rPr>
            </w:pPr>
            <w:r w:rsidRPr="00A61E73">
              <w:rPr>
                <w:rFonts w:ascii="Helvetica" w:eastAsia="Times New Roman" w:hAnsi="Helvetica" w:cs="Helvetica"/>
                <w:color w:val="610B38"/>
                <w:sz w:val="38"/>
                <w:szCs w:val="38"/>
              </w:rPr>
              <w:t>5) Encoding Categorical data:</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Categorical data is data which has some categories such as, in our dataset; there are two categorical variable, </w:t>
            </w:r>
            <w:r w:rsidRPr="00A61E73">
              <w:rPr>
                <w:rFonts w:ascii="Verdana" w:eastAsia="Times New Roman" w:hAnsi="Verdana" w:cs="Times New Roman"/>
                <w:b/>
                <w:bCs/>
                <w:color w:val="000000"/>
                <w:sz w:val="21"/>
              </w:rPr>
              <w:t>Country</w:t>
            </w:r>
            <w:r w:rsidRPr="00A61E73">
              <w:rPr>
                <w:rFonts w:ascii="Verdana" w:eastAsia="Times New Roman" w:hAnsi="Verdana" w:cs="Times New Roman"/>
                <w:color w:val="000000"/>
                <w:sz w:val="21"/>
                <w:szCs w:val="21"/>
              </w:rPr>
              <w:t>, and </w:t>
            </w:r>
            <w:r w:rsidRPr="00A61E73">
              <w:rPr>
                <w:rFonts w:ascii="Verdana" w:eastAsia="Times New Roman" w:hAnsi="Verdana" w:cs="Times New Roman"/>
                <w:b/>
                <w:bCs/>
                <w:color w:val="000000"/>
                <w:sz w:val="21"/>
              </w:rPr>
              <w:t>Purchased</w:t>
            </w:r>
            <w:r w:rsidRPr="00A61E73">
              <w:rPr>
                <w:rFonts w:ascii="Verdana" w:eastAsia="Times New Roman" w:hAnsi="Verdana" w:cs="Times New Roman"/>
                <w:color w:val="000000"/>
                <w:sz w:val="21"/>
                <w:szCs w:val="21"/>
              </w:rPr>
              <w:t>.</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 xml:space="preserve">Since machine learning model completely works on mathematics and numbers, but if our dataset would have a categorical variable, then it may create trouble while building the model. So it is necessary to encode these categorical </w:t>
            </w:r>
            <w:r w:rsidRPr="00A61E73">
              <w:rPr>
                <w:rFonts w:ascii="Verdana" w:eastAsia="Times New Roman" w:hAnsi="Verdana" w:cs="Times New Roman"/>
                <w:color w:val="000000"/>
                <w:sz w:val="21"/>
                <w:szCs w:val="21"/>
              </w:rPr>
              <w:lastRenderedPageBreak/>
              <w:t>variables into numbers.</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3"/>
                <w:szCs w:val="23"/>
              </w:rPr>
            </w:pPr>
            <w:r w:rsidRPr="00A61E73">
              <w:rPr>
                <w:rFonts w:ascii="Verdana" w:eastAsia="Times New Roman" w:hAnsi="Verdana" w:cs="Times New Roman"/>
                <w:b/>
                <w:bCs/>
                <w:color w:val="000000"/>
                <w:sz w:val="23"/>
              </w:rPr>
              <w:t>For Country variable:</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Firstly, we will convert the country variables into categorical data. So to do this, we will use </w:t>
            </w:r>
            <w:proofErr w:type="spellStart"/>
            <w:proofErr w:type="gramStart"/>
            <w:r w:rsidRPr="00A61E73">
              <w:rPr>
                <w:rFonts w:ascii="Verdana" w:eastAsia="Times New Roman" w:hAnsi="Verdana" w:cs="Times New Roman"/>
                <w:b/>
                <w:bCs/>
                <w:color w:val="000000"/>
                <w:sz w:val="21"/>
              </w:rPr>
              <w:t>LabelEncoder</w:t>
            </w:r>
            <w:proofErr w:type="spellEnd"/>
            <w:r w:rsidRPr="00A61E73">
              <w:rPr>
                <w:rFonts w:ascii="Verdana" w:eastAsia="Times New Roman" w:hAnsi="Verdana" w:cs="Times New Roman"/>
                <w:b/>
                <w:bCs/>
                <w:color w:val="000000"/>
                <w:sz w:val="21"/>
              </w:rPr>
              <w:t>(</w:t>
            </w:r>
            <w:proofErr w:type="gramEnd"/>
            <w:r w:rsidRPr="00A61E73">
              <w:rPr>
                <w:rFonts w:ascii="Verdana" w:eastAsia="Times New Roman" w:hAnsi="Verdana" w:cs="Times New Roman"/>
                <w:b/>
                <w:bCs/>
                <w:color w:val="000000"/>
                <w:sz w:val="21"/>
              </w:rPr>
              <w:t>)</w:t>
            </w:r>
            <w:r w:rsidRPr="00A61E73">
              <w:rPr>
                <w:rFonts w:ascii="Verdana" w:eastAsia="Times New Roman" w:hAnsi="Verdana" w:cs="Times New Roman"/>
                <w:color w:val="000000"/>
                <w:sz w:val="21"/>
                <w:szCs w:val="21"/>
              </w:rPr>
              <w:t> class from </w:t>
            </w:r>
            <w:r w:rsidRPr="00A61E73">
              <w:rPr>
                <w:rFonts w:ascii="Verdana" w:eastAsia="Times New Roman" w:hAnsi="Verdana" w:cs="Times New Roman"/>
                <w:b/>
                <w:bCs/>
                <w:color w:val="000000"/>
                <w:sz w:val="21"/>
              </w:rPr>
              <w:t>preprocessing</w:t>
            </w:r>
            <w:r w:rsidRPr="00A61E73">
              <w:rPr>
                <w:rFonts w:ascii="Verdana" w:eastAsia="Times New Roman" w:hAnsi="Verdana" w:cs="Times New Roman"/>
                <w:color w:val="000000"/>
                <w:sz w:val="21"/>
                <w:szCs w:val="21"/>
              </w:rPr>
              <w:t> library.</w:t>
            </w:r>
          </w:p>
          <w:p w:rsidR="00A61E73" w:rsidRPr="00A61E73" w:rsidRDefault="00A61E73" w:rsidP="00A61E73">
            <w:pPr>
              <w:numPr>
                <w:ilvl w:val="0"/>
                <w:numId w:val="11"/>
              </w:num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w:t>
            </w:r>
            <w:proofErr w:type="spellStart"/>
            <w:r w:rsidRPr="00A61E73">
              <w:rPr>
                <w:rFonts w:ascii="Verdana" w:eastAsia="Times New Roman" w:hAnsi="Verdana" w:cs="Times New Roman"/>
                <w:color w:val="000000"/>
                <w:sz w:val="21"/>
                <w:szCs w:val="21"/>
                <w:bdr w:val="none" w:sz="0" w:space="0" w:color="auto" w:frame="1"/>
              </w:rPr>
              <w:t>Catgorical</w:t>
            </w:r>
            <w:proofErr w:type="spellEnd"/>
            <w:r w:rsidRPr="00A61E73">
              <w:rPr>
                <w:rFonts w:ascii="Verdana" w:eastAsia="Times New Roman" w:hAnsi="Verdana" w:cs="Times New Roman"/>
                <w:color w:val="000000"/>
                <w:sz w:val="21"/>
                <w:szCs w:val="21"/>
                <w:bdr w:val="none" w:sz="0" w:space="0" w:color="auto" w:frame="1"/>
              </w:rPr>
              <w:t> data  </w:t>
            </w:r>
          </w:p>
          <w:p w:rsidR="00A61E73" w:rsidRPr="00A61E73" w:rsidRDefault="00A61E73" w:rsidP="00A61E73">
            <w:pPr>
              <w:numPr>
                <w:ilvl w:val="0"/>
                <w:numId w:val="11"/>
              </w:num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#for Country Variable  </w:t>
            </w:r>
          </w:p>
          <w:p w:rsidR="00A61E73" w:rsidRPr="00A61E73" w:rsidRDefault="00A61E73" w:rsidP="00A61E73">
            <w:pPr>
              <w:numPr>
                <w:ilvl w:val="0"/>
                <w:numId w:val="11"/>
              </w:num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from </w:t>
            </w:r>
            <w:proofErr w:type="spellStart"/>
            <w:r w:rsidRPr="00A61E73">
              <w:rPr>
                <w:rFonts w:ascii="Verdana" w:eastAsia="Times New Roman" w:hAnsi="Verdana" w:cs="Times New Roman"/>
                <w:color w:val="000000"/>
                <w:sz w:val="21"/>
                <w:szCs w:val="21"/>
                <w:bdr w:val="none" w:sz="0" w:space="0" w:color="auto" w:frame="1"/>
              </w:rPr>
              <w:t>sklearn.preprocessing</w:t>
            </w:r>
            <w:proofErr w:type="spellEnd"/>
            <w:r w:rsidRPr="00A61E73">
              <w:rPr>
                <w:rFonts w:ascii="Verdana" w:eastAsia="Times New Roman" w:hAnsi="Verdana" w:cs="Times New Roman"/>
                <w:color w:val="000000"/>
                <w:sz w:val="21"/>
                <w:szCs w:val="21"/>
                <w:bdr w:val="none" w:sz="0" w:space="0" w:color="auto" w:frame="1"/>
              </w:rPr>
              <w:t> import </w:t>
            </w:r>
            <w:proofErr w:type="spellStart"/>
            <w:r w:rsidRPr="00A61E73">
              <w:rPr>
                <w:rFonts w:ascii="Verdana" w:eastAsia="Times New Roman" w:hAnsi="Verdana" w:cs="Times New Roman"/>
                <w:color w:val="000000"/>
                <w:sz w:val="21"/>
                <w:szCs w:val="21"/>
                <w:bdr w:val="none" w:sz="0" w:space="0" w:color="auto" w:frame="1"/>
              </w:rPr>
              <w:t>LabelEncoder</w:t>
            </w:r>
            <w:proofErr w:type="spellEnd"/>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numPr>
                <w:ilvl w:val="0"/>
                <w:numId w:val="11"/>
              </w:numPr>
              <w:spacing w:after="0" w:line="379" w:lineRule="atLeast"/>
              <w:ind w:left="303"/>
              <w:rPr>
                <w:rFonts w:ascii="Verdana" w:eastAsia="Times New Roman" w:hAnsi="Verdana" w:cs="Times New Roman"/>
                <w:color w:val="000000"/>
                <w:sz w:val="21"/>
                <w:szCs w:val="21"/>
              </w:rPr>
            </w:pPr>
            <w:proofErr w:type="spellStart"/>
            <w:r w:rsidRPr="00A61E73">
              <w:rPr>
                <w:rFonts w:ascii="Verdana" w:eastAsia="Times New Roman" w:hAnsi="Verdana" w:cs="Times New Roman"/>
                <w:color w:val="FF0000"/>
                <w:sz w:val="21"/>
              </w:rPr>
              <w:t>label_encoder_x</w:t>
            </w:r>
            <w:proofErr w:type="spellEnd"/>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FF"/>
                <w:sz w:val="21"/>
              </w:rPr>
              <w:t>LabelEncoder</w:t>
            </w:r>
            <w:proofErr w:type="spellEnd"/>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numPr>
                <w:ilvl w:val="0"/>
                <w:numId w:val="11"/>
              </w:numPr>
              <w:spacing w:after="12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x[:, 0]= </w:t>
            </w:r>
            <w:proofErr w:type="spellStart"/>
            <w:r w:rsidRPr="00A61E73">
              <w:rPr>
                <w:rFonts w:ascii="Verdana" w:eastAsia="Times New Roman" w:hAnsi="Verdana" w:cs="Times New Roman"/>
                <w:color w:val="000000"/>
                <w:sz w:val="21"/>
                <w:szCs w:val="21"/>
                <w:bdr w:val="none" w:sz="0" w:space="0" w:color="auto" w:frame="1"/>
              </w:rPr>
              <w:t>label_encoder_x.fit_transform</w:t>
            </w:r>
            <w:proofErr w:type="spellEnd"/>
            <w:r w:rsidRPr="00A61E73">
              <w:rPr>
                <w:rFonts w:ascii="Verdana" w:eastAsia="Times New Roman" w:hAnsi="Verdana" w:cs="Times New Roman"/>
                <w:color w:val="000000"/>
                <w:sz w:val="21"/>
                <w:szCs w:val="21"/>
                <w:bdr w:val="none" w:sz="0" w:space="0" w:color="auto" w:frame="1"/>
              </w:rPr>
              <w:t>(x[:, 0])  </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b/>
                <w:bCs/>
                <w:color w:val="000000"/>
                <w:sz w:val="21"/>
              </w:rPr>
              <w:t>Output:</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Out[15]: </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array([[2, 38.0, 68000.0],</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[0, 43.0, 45000.0],</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[1, 30.0, 54000.0],</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[0, 48.0, 65000.0],</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[1, 40.0, 65222.22222222222],</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[2, 35.0, 58000.0],</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[1, 41.111111111111114, 53000.0],</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[0, 49.0, 79000.0],</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[2, 50.0, 88000.0],</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lastRenderedPageBreak/>
              <w:t xml:space="preserve">        [0, 37.0, 77000.0]], </w:t>
            </w:r>
            <w:proofErr w:type="spellStart"/>
            <w:r w:rsidRPr="00A61E73">
              <w:rPr>
                <w:rFonts w:ascii="Courier New" w:eastAsia="Times New Roman" w:hAnsi="Courier New" w:cs="Courier New"/>
                <w:color w:val="000000"/>
                <w:sz w:val="20"/>
                <w:szCs w:val="20"/>
              </w:rPr>
              <w:t>dtype</w:t>
            </w:r>
            <w:proofErr w:type="spellEnd"/>
            <w:r w:rsidRPr="00A61E73">
              <w:rPr>
                <w:rFonts w:ascii="Courier New" w:eastAsia="Times New Roman" w:hAnsi="Courier New" w:cs="Courier New"/>
                <w:color w:val="000000"/>
                <w:sz w:val="20"/>
                <w:szCs w:val="20"/>
              </w:rPr>
              <w:t>=object)</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3"/>
                <w:szCs w:val="23"/>
              </w:rPr>
            </w:pPr>
            <w:r w:rsidRPr="00A61E73">
              <w:rPr>
                <w:rFonts w:ascii="Verdana" w:eastAsia="Times New Roman" w:hAnsi="Verdana" w:cs="Times New Roman"/>
                <w:b/>
                <w:bCs/>
                <w:color w:val="000000"/>
                <w:sz w:val="23"/>
              </w:rPr>
              <w:t>Explanation:</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In above code, we have imported </w:t>
            </w:r>
            <w:proofErr w:type="spellStart"/>
            <w:r w:rsidRPr="00A61E73">
              <w:rPr>
                <w:rFonts w:ascii="Verdana" w:eastAsia="Times New Roman" w:hAnsi="Verdana" w:cs="Times New Roman"/>
                <w:b/>
                <w:bCs/>
                <w:color w:val="000000"/>
                <w:sz w:val="21"/>
              </w:rPr>
              <w:t>LabelEncoder</w:t>
            </w:r>
            <w:proofErr w:type="spellEnd"/>
            <w:r w:rsidRPr="00A61E73">
              <w:rPr>
                <w:rFonts w:ascii="Verdana" w:eastAsia="Times New Roman" w:hAnsi="Verdana" w:cs="Times New Roman"/>
                <w:color w:val="000000"/>
                <w:sz w:val="21"/>
                <w:szCs w:val="21"/>
              </w:rPr>
              <w:t> class of </w:t>
            </w:r>
            <w:proofErr w:type="spellStart"/>
            <w:r w:rsidRPr="00A61E73">
              <w:rPr>
                <w:rFonts w:ascii="Verdana" w:eastAsia="Times New Roman" w:hAnsi="Verdana" w:cs="Times New Roman"/>
                <w:b/>
                <w:bCs/>
                <w:color w:val="000000"/>
                <w:sz w:val="21"/>
              </w:rPr>
              <w:t>sklearn</w:t>
            </w:r>
            <w:proofErr w:type="spellEnd"/>
            <w:r w:rsidRPr="00A61E73">
              <w:rPr>
                <w:rFonts w:ascii="Verdana" w:eastAsia="Times New Roman" w:hAnsi="Verdana" w:cs="Times New Roman"/>
                <w:b/>
                <w:bCs/>
                <w:color w:val="000000"/>
                <w:sz w:val="21"/>
              </w:rPr>
              <w:t xml:space="preserve"> library</w:t>
            </w:r>
            <w:r w:rsidRPr="00A61E73">
              <w:rPr>
                <w:rFonts w:ascii="Verdana" w:eastAsia="Times New Roman" w:hAnsi="Verdana" w:cs="Times New Roman"/>
                <w:color w:val="000000"/>
                <w:sz w:val="21"/>
                <w:szCs w:val="21"/>
              </w:rPr>
              <w:t>. This class has successfully encoded the variables into digits.</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But in our case, there are three country variables, and as we can see in the above output, these variables are encoded into 0, 1, and 2. By these values, the machine learning model may assume that there is some correlation between these variables which will produce the wrong output. So to remove this issue, we will use </w:t>
            </w:r>
            <w:r w:rsidRPr="00A61E73">
              <w:rPr>
                <w:rFonts w:ascii="Verdana" w:eastAsia="Times New Roman" w:hAnsi="Verdana" w:cs="Times New Roman"/>
                <w:b/>
                <w:bCs/>
                <w:color w:val="000000"/>
                <w:sz w:val="21"/>
              </w:rPr>
              <w:t>dummy encoding</w:t>
            </w:r>
            <w:r w:rsidRPr="00A61E73">
              <w:rPr>
                <w:rFonts w:ascii="Verdana" w:eastAsia="Times New Roman" w:hAnsi="Verdana" w:cs="Times New Roman"/>
                <w:color w:val="000000"/>
                <w:sz w:val="21"/>
                <w:szCs w:val="21"/>
              </w:rPr>
              <w:t>.</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3"/>
                <w:szCs w:val="23"/>
              </w:rPr>
            </w:pPr>
            <w:r w:rsidRPr="00A61E73">
              <w:rPr>
                <w:rFonts w:ascii="Verdana" w:eastAsia="Times New Roman" w:hAnsi="Verdana" w:cs="Times New Roman"/>
                <w:b/>
                <w:bCs/>
                <w:color w:val="000000"/>
                <w:sz w:val="23"/>
              </w:rPr>
              <w:t>Dummy Variables:</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Dummy variables are those variables which have values 0 or 1. The 1 value gives the presence of that variable in a particular column, and rest variables become 0. With dummy encoding, we will have a number of columns equal to the number of categories.</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In our dataset, we have 3 categories so it will produce three columns having 0 and 1 values. For Dummy Encoding, we will use </w:t>
            </w:r>
            <w:proofErr w:type="spellStart"/>
            <w:r w:rsidRPr="00A61E73">
              <w:rPr>
                <w:rFonts w:ascii="Verdana" w:eastAsia="Times New Roman" w:hAnsi="Verdana" w:cs="Times New Roman"/>
                <w:b/>
                <w:bCs/>
                <w:color w:val="000000"/>
                <w:sz w:val="21"/>
              </w:rPr>
              <w:t>OneHotEncoder</w:t>
            </w:r>
            <w:proofErr w:type="spellEnd"/>
            <w:r w:rsidRPr="00A61E73">
              <w:rPr>
                <w:rFonts w:ascii="Verdana" w:eastAsia="Times New Roman" w:hAnsi="Verdana" w:cs="Times New Roman"/>
                <w:color w:val="000000"/>
                <w:sz w:val="21"/>
                <w:szCs w:val="21"/>
              </w:rPr>
              <w:t> class of </w:t>
            </w:r>
            <w:r w:rsidRPr="00A61E73">
              <w:rPr>
                <w:rFonts w:ascii="Verdana" w:eastAsia="Times New Roman" w:hAnsi="Verdana" w:cs="Times New Roman"/>
                <w:b/>
                <w:bCs/>
                <w:color w:val="000000"/>
                <w:sz w:val="21"/>
              </w:rPr>
              <w:t>preprocessing</w:t>
            </w:r>
            <w:r w:rsidRPr="00A61E73">
              <w:rPr>
                <w:rFonts w:ascii="Verdana" w:eastAsia="Times New Roman" w:hAnsi="Verdana" w:cs="Times New Roman"/>
                <w:color w:val="000000"/>
                <w:sz w:val="21"/>
                <w:szCs w:val="21"/>
              </w:rPr>
              <w:t> library.</w:t>
            </w:r>
          </w:p>
          <w:p w:rsidR="00A61E73" w:rsidRPr="00A61E73" w:rsidRDefault="00A61E73" w:rsidP="00A61E73">
            <w:pPr>
              <w:numPr>
                <w:ilvl w:val="0"/>
                <w:numId w:val="12"/>
              </w:num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#for Country Variable  </w:t>
            </w:r>
          </w:p>
          <w:p w:rsidR="00A61E73" w:rsidRPr="00A61E73" w:rsidRDefault="00A61E73" w:rsidP="00A61E73">
            <w:pPr>
              <w:numPr>
                <w:ilvl w:val="0"/>
                <w:numId w:val="12"/>
              </w:num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from </w:t>
            </w:r>
            <w:proofErr w:type="spellStart"/>
            <w:r w:rsidRPr="00A61E73">
              <w:rPr>
                <w:rFonts w:ascii="Verdana" w:eastAsia="Times New Roman" w:hAnsi="Verdana" w:cs="Times New Roman"/>
                <w:color w:val="000000"/>
                <w:sz w:val="21"/>
                <w:szCs w:val="21"/>
                <w:bdr w:val="none" w:sz="0" w:space="0" w:color="auto" w:frame="1"/>
              </w:rPr>
              <w:t>sklearn.preprocessing</w:t>
            </w:r>
            <w:proofErr w:type="spellEnd"/>
            <w:r w:rsidRPr="00A61E73">
              <w:rPr>
                <w:rFonts w:ascii="Verdana" w:eastAsia="Times New Roman" w:hAnsi="Verdana" w:cs="Times New Roman"/>
                <w:color w:val="000000"/>
                <w:sz w:val="21"/>
                <w:szCs w:val="21"/>
                <w:bdr w:val="none" w:sz="0" w:space="0" w:color="auto" w:frame="1"/>
              </w:rPr>
              <w:t> import </w:t>
            </w:r>
            <w:proofErr w:type="spellStart"/>
            <w:r w:rsidRPr="00A61E73">
              <w:rPr>
                <w:rFonts w:ascii="Verdana" w:eastAsia="Times New Roman" w:hAnsi="Verdana" w:cs="Times New Roman"/>
                <w:color w:val="000000"/>
                <w:sz w:val="21"/>
                <w:szCs w:val="21"/>
                <w:bdr w:val="none" w:sz="0" w:space="0" w:color="auto" w:frame="1"/>
              </w:rPr>
              <w:t>LabelEncoder</w:t>
            </w:r>
            <w:proofErr w:type="spellEnd"/>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00"/>
                <w:sz w:val="21"/>
                <w:szCs w:val="21"/>
                <w:bdr w:val="none" w:sz="0" w:space="0" w:color="auto" w:frame="1"/>
              </w:rPr>
              <w:t>OneHotEncoder</w:t>
            </w:r>
            <w:proofErr w:type="spellEnd"/>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numPr>
                <w:ilvl w:val="0"/>
                <w:numId w:val="12"/>
              </w:numPr>
              <w:spacing w:after="0" w:line="379" w:lineRule="atLeast"/>
              <w:ind w:left="303"/>
              <w:rPr>
                <w:rFonts w:ascii="Verdana" w:eastAsia="Times New Roman" w:hAnsi="Verdana" w:cs="Times New Roman"/>
                <w:color w:val="000000"/>
                <w:sz w:val="21"/>
                <w:szCs w:val="21"/>
              </w:rPr>
            </w:pPr>
            <w:proofErr w:type="spellStart"/>
            <w:r w:rsidRPr="00A61E73">
              <w:rPr>
                <w:rFonts w:ascii="Verdana" w:eastAsia="Times New Roman" w:hAnsi="Verdana" w:cs="Times New Roman"/>
                <w:color w:val="FF0000"/>
                <w:sz w:val="21"/>
              </w:rPr>
              <w:t>label_encoder_x</w:t>
            </w:r>
            <w:proofErr w:type="spellEnd"/>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FF"/>
                <w:sz w:val="21"/>
              </w:rPr>
              <w:t>LabelEncoder</w:t>
            </w:r>
            <w:proofErr w:type="spellEnd"/>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numPr>
                <w:ilvl w:val="0"/>
                <w:numId w:val="12"/>
              </w:num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x[:, 0]= </w:t>
            </w:r>
            <w:proofErr w:type="spellStart"/>
            <w:r w:rsidRPr="00A61E73">
              <w:rPr>
                <w:rFonts w:ascii="Verdana" w:eastAsia="Times New Roman" w:hAnsi="Verdana" w:cs="Times New Roman"/>
                <w:color w:val="000000"/>
                <w:sz w:val="21"/>
                <w:szCs w:val="21"/>
                <w:bdr w:val="none" w:sz="0" w:space="0" w:color="auto" w:frame="1"/>
              </w:rPr>
              <w:t>label_encoder_x.fit_transform</w:t>
            </w:r>
            <w:proofErr w:type="spellEnd"/>
            <w:r w:rsidRPr="00A61E73">
              <w:rPr>
                <w:rFonts w:ascii="Verdana" w:eastAsia="Times New Roman" w:hAnsi="Verdana" w:cs="Times New Roman"/>
                <w:color w:val="000000"/>
                <w:sz w:val="21"/>
                <w:szCs w:val="21"/>
                <w:bdr w:val="none" w:sz="0" w:space="0" w:color="auto" w:frame="1"/>
              </w:rPr>
              <w:t>(x[:, 0])  </w:t>
            </w:r>
          </w:p>
          <w:p w:rsidR="00A61E73" w:rsidRPr="00A61E73" w:rsidRDefault="00A61E73" w:rsidP="00A61E73">
            <w:pPr>
              <w:numPr>
                <w:ilvl w:val="0"/>
                <w:numId w:val="12"/>
              </w:num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#Encoding for dummy variables  </w:t>
            </w:r>
          </w:p>
          <w:p w:rsidR="00A61E73" w:rsidRPr="00A61E73" w:rsidRDefault="00A61E73" w:rsidP="00A61E73">
            <w:pPr>
              <w:numPr>
                <w:ilvl w:val="0"/>
                <w:numId w:val="12"/>
              </w:numPr>
              <w:spacing w:after="0" w:line="379" w:lineRule="atLeast"/>
              <w:ind w:left="303"/>
              <w:rPr>
                <w:rFonts w:ascii="Verdana" w:eastAsia="Times New Roman" w:hAnsi="Verdana" w:cs="Times New Roman"/>
                <w:color w:val="000000"/>
                <w:sz w:val="21"/>
                <w:szCs w:val="21"/>
              </w:rPr>
            </w:pPr>
            <w:proofErr w:type="spellStart"/>
            <w:r w:rsidRPr="00A61E73">
              <w:rPr>
                <w:rFonts w:ascii="Verdana" w:eastAsia="Times New Roman" w:hAnsi="Verdana" w:cs="Times New Roman"/>
                <w:color w:val="FF0000"/>
                <w:sz w:val="21"/>
              </w:rPr>
              <w:t>onehot_encoder</w:t>
            </w:r>
            <w:proofErr w:type="spellEnd"/>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FF"/>
                <w:sz w:val="21"/>
              </w:rPr>
              <w:t>OneHotEncoder</w:t>
            </w:r>
            <w:proofErr w:type="spellEnd"/>
            <w:r w:rsidRPr="00A61E73">
              <w:rPr>
                <w:rFonts w:ascii="Verdana" w:eastAsia="Times New Roman" w:hAnsi="Verdana" w:cs="Times New Roman"/>
                <w:color w:val="000000"/>
                <w:sz w:val="21"/>
                <w:szCs w:val="21"/>
                <w:bdr w:val="none" w:sz="0" w:space="0" w:color="auto" w:frame="1"/>
              </w:rPr>
              <w:t>(</w:t>
            </w:r>
            <w:proofErr w:type="spellStart"/>
            <w:r w:rsidRPr="00A61E73">
              <w:rPr>
                <w:rFonts w:ascii="Verdana" w:eastAsia="Times New Roman" w:hAnsi="Verdana" w:cs="Times New Roman"/>
                <w:color w:val="FF0000"/>
                <w:sz w:val="21"/>
              </w:rPr>
              <w:t>categorical_features</w:t>
            </w:r>
            <w:proofErr w:type="spellEnd"/>
            <w:r w:rsidRPr="00A61E73">
              <w:rPr>
                <w:rFonts w:ascii="Verdana" w:eastAsia="Times New Roman" w:hAnsi="Verdana" w:cs="Times New Roman"/>
                <w:color w:val="000000"/>
                <w:sz w:val="21"/>
                <w:szCs w:val="21"/>
                <w:bdr w:val="none" w:sz="0" w:space="0" w:color="auto" w:frame="1"/>
              </w:rPr>
              <w:t>= [0])    </w:t>
            </w:r>
          </w:p>
          <w:p w:rsidR="00A61E73" w:rsidRPr="00A61E73" w:rsidRDefault="00A61E73" w:rsidP="00A61E73">
            <w:pPr>
              <w:numPr>
                <w:ilvl w:val="0"/>
                <w:numId w:val="12"/>
              </w:numPr>
              <w:spacing w:after="12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FF0000"/>
                <w:sz w:val="21"/>
              </w:rPr>
              <w:lastRenderedPageBreak/>
              <w:t>x</w:t>
            </w:r>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FF"/>
                <w:sz w:val="21"/>
              </w:rPr>
              <w:t>onehot_encoder</w:t>
            </w:r>
            <w:r w:rsidRPr="00A61E73">
              <w:rPr>
                <w:rFonts w:ascii="Verdana" w:eastAsia="Times New Roman" w:hAnsi="Verdana" w:cs="Times New Roman"/>
                <w:color w:val="000000"/>
                <w:sz w:val="21"/>
                <w:szCs w:val="21"/>
                <w:bdr w:val="none" w:sz="0" w:space="0" w:color="auto" w:frame="1"/>
              </w:rPr>
              <w:t>.fit_transform</w:t>
            </w:r>
            <w:proofErr w:type="spellEnd"/>
            <w:r w:rsidRPr="00A61E73">
              <w:rPr>
                <w:rFonts w:ascii="Verdana" w:eastAsia="Times New Roman" w:hAnsi="Verdana" w:cs="Times New Roman"/>
                <w:color w:val="000000"/>
                <w:sz w:val="21"/>
                <w:szCs w:val="21"/>
                <w:bdr w:val="none" w:sz="0" w:space="0" w:color="auto" w:frame="1"/>
              </w:rPr>
              <w:t>(x).</w:t>
            </w:r>
            <w:proofErr w:type="spellStart"/>
            <w:r w:rsidRPr="00A61E73">
              <w:rPr>
                <w:rFonts w:ascii="Verdana" w:eastAsia="Times New Roman" w:hAnsi="Verdana" w:cs="Times New Roman"/>
                <w:color w:val="000000"/>
                <w:sz w:val="21"/>
                <w:szCs w:val="21"/>
                <w:bdr w:val="none" w:sz="0" w:space="0" w:color="auto" w:frame="1"/>
              </w:rPr>
              <w:t>toarray</w:t>
            </w:r>
            <w:proofErr w:type="spellEnd"/>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b/>
                <w:bCs/>
                <w:color w:val="000000"/>
                <w:sz w:val="21"/>
              </w:rPr>
              <w:t>Output:</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array([[0.00000000e+00, 0.00000000e+00, 1.00000000e+00, 3.80000000e+01,</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6.80000000e+04],</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[1.00000000e+00, 0.00000000e+00, 0.00000000e+00, 4.30000000e+01,</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4.50000000e+04],</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[0.00000000e+00, 1.00000000e+00, 0.00000000e+00, 3.00000000e+01,</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5.40000000e+04],</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[1.00000000e+00, 0.00000000e+00, 0.00000000e+00, 4.80000000e+01,</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6.50000000e+04],</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[0.00000000e+00, 1.00000000e+00, 0.00000000e+00, 4.00000000e+01,</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6.52222222e+04],</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[0.00000000e+00, 0.00000000e+00, 1.00000000e+00, 3.50000000e+01,</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5.80000000e+04],</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[0.00000000e+00, 1.00000000e+00, 0.00000000e+00, 4.11111111e+01,</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5.30000000e+04],</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[1.00000000e+00, 0.00000000e+00, 0.00000000e+00, 4.90000000e+01,</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7.90000000e+04],</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[0.00000000e+00, 0.00000000e+00, 1.00000000e+00, 5.00000000e+01,</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8.80000000e+04],</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[1.00000000e+00, 0.00000000e+00, 0.00000000e+00, 3.70000000e+01,</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 xml:space="preserve">        7.70000000e+04]])</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lastRenderedPageBreak/>
              <w:t>As we can see in the above output, all the variables are encoded into numbers 0 and 1 and divided into three columns.</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It can be seen more clearly in the variables explorer section, by clicking on x option as:</w:t>
            </w:r>
          </w:p>
          <w:p w:rsidR="00A61E73" w:rsidRPr="00A61E73" w:rsidRDefault="00A61E73" w:rsidP="00A61E73">
            <w:pPr>
              <w:spacing w:after="0" w:line="379" w:lineRule="atLeast"/>
              <w:ind w:left="303"/>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lastRenderedPageBreak/>
              <w:drawing>
                <wp:inline distT="0" distB="0" distL="0" distR="0">
                  <wp:extent cx="5794375" cy="5101590"/>
                  <wp:effectExtent l="19050" t="0" r="0" b="0"/>
                  <wp:docPr id="8" name="Picture 8"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Preprocessing in Machine learning"/>
                          <pic:cNvPicPr>
                            <a:picLocks noChangeAspect="1" noChangeArrowheads="1"/>
                          </pic:cNvPicPr>
                        </pic:nvPicPr>
                        <pic:blipFill>
                          <a:blip r:embed="rId12"/>
                          <a:srcRect/>
                          <a:stretch>
                            <a:fillRect/>
                          </a:stretch>
                        </pic:blipFill>
                        <pic:spPr bwMode="auto">
                          <a:xfrm>
                            <a:off x="0" y="0"/>
                            <a:ext cx="5794375" cy="5101590"/>
                          </a:xfrm>
                          <a:prstGeom prst="rect">
                            <a:avLst/>
                          </a:prstGeom>
                          <a:noFill/>
                          <a:ln w="9525">
                            <a:noFill/>
                            <a:miter lim="800000"/>
                            <a:headEnd/>
                            <a:tailEnd/>
                          </a:ln>
                        </pic:spPr>
                      </pic:pic>
                    </a:graphicData>
                  </a:graphic>
                </wp:inline>
              </w:drawing>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3"/>
                <w:szCs w:val="23"/>
              </w:rPr>
            </w:pPr>
            <w:r w:rsidRPr="00A61E73">
              <w:rPr>
                <w:rFonts w:ascii="Verdana" w:eastAsia="Times New Roman" w:hAnsi="Verdana" w:cs="Times New Roman"/>
                <w:b/>
                <w:bCs/>
                <w:color w:val="000000"/>
                <w:sz w:val="23"/>
              </w:rPr>
              <w:t>For Purchased Variable:</w:t>
            </w:r>
          </w:p>
          <w:p w:rsidR="00A61E73" w:rsidRPr="00A61E73" w:rsidRDefault="00A61E73" w:rsidP="00A61E73">
            <w:pPr>
              <w:numPr>
                <w:ilvl w:val="0"/>
                <w:numId w:val="13"/>
              </w:numPr>
              <w:spacing w:after="0" w:line="379" w:lineRule="atLeast"/>
              <w:ind w:left="303"/>
              <w:rPr>
                <w:rFonts w:ascii="Verdana" w:eastAsia="Times New Roman" w:hAnsi="Verdana" w:cs="Times New Roman"/>
                <w:color w:val="000000"/>
                <w:sz w:val="21"/>
                <w:szCs w:val="21"/>
              </w:rPr>
            </w:pPr>
            <w:proofErr w:type="spellStart"/>
            <w:r w:rsidRPr="00A61E73">
              <w:rPr>
                <w:rFonts w:ascii="Verdana" w:eastAsia="Times New Roman" w:hAnsi="Verdana" w:cs="Times New Roman"/>
                <w:color w:val="FF0000"/>
                <w:sz w:val="21"/>
              </w:rPr>
              <w:lastRenderedPageBreak/>
              <w:t>labelencoder_y</w:t>
            </w:r>
            <w:proofErr w:type="spellEnd"/>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FF"/>
                <w:sz w:val="21"/>
              </w:rPr>
              <w:t>LabelEncoder</w:t>
            </w:r>
            <w:proofErr w:type="spellEnd"/>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numPr>
                <w:ilvl w:val="0"/>
                <w:numId w:val="13"/>
              </w:numPr>
              <w:spacing w:after="12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FF0000"/>
                <w:sz w:val="21"/>
              </w:rPr>
              <w:t>y</w:t>
            </w:r>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FF"/>
                <w:sz w:val="21"/>
              </w:rPr>
              <w:t>labelencoder_y</w:t>
            </w:r>
            <w:r w:rsidRPr="00A61E73">
              <w:rPr>
                <w:rFonts w:ascii="Verdana" w:eastAsia="Times New Roman" w:hAnsi="Verdana" w:cs="Times New Roman"/>
                <w:color w:val="000000"/>
                <w:sz w:val="21"/>
                <w:szCs w:val="21"/>
                <w:bdr w:val="none" w:sz="0" w:space="0" w:color="auto" w:frame="1"/>
              </w:rPr>
              <w:t>.fit_transform</w:t>
            </w:r>
            <w:proofErr w:type="spellEnd"/>
            <w:r w:rsidRPr="00A61E73">
              <w:rPr>
                <w:rFonts w:ascii="Verdana" w:eastAsia="Times New Roman" w:hAnsi="Verdana" w:cs="Times New Roman"/>
                <w:color w:val="000000"/>
                <w:sz w:val="21"/>
                <w:szCs w:val="21"/>
                <w:bdr w:val="none" w:sz="0" w:space="0" w:color="auto" w:frame="1"/>
              </w:rPr>
              <w:t>(y)  </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 xml:space="preserve">For the second categorical variable, we will only use </w:t>
            </w:r>
            <w:proofErr w:type="spellStart"/>
            <w:r w:rsidRPr="00A61E73">
              <w:rPr>
                <w:rFonts w:ascii="Verdana" w:eastAsia="Times New Roman" w:hAnsi="Verdana" w:cs="Times New Roman"/>
                <w:color w:val="000000"/>
                <w:sz w:val="21"/>
                <w:szCs w:val="21"/>
              </w:rPr>
              <w:t>labelencoder</w:t>
            </w:r>
            <w:proofErr w:type="spellEnd"/>
            <w:r w:rsidRPr="00A61E73">
              <w:rPr>
                <w:rFonts w:ascii="Verdana" w:eastAsia="Times New Roman" w:hAnsi="Verdana" w:cs="Times New Roman"/>
                <w:color w:val="000000"/>
                <w:sz w:val="21"/>
                <w:szCs w:val="21"/>
              </w:rPr>
              <w:t xml:space="preserve"> object of </w:t>
            </w:r>
            <w:proofErr w:type="spellStart"/>
            <w:r w:rsidRPr="00A61E73">
              <w:rPr>
                <w:rFonts w:ascii="Verdana" w:eastAsia="Times New Roman" w:hAnsi="Verdana" w:cs="Times New Roman"/>
                <w:b/>
                <w:bCs/>
                <w:color w:val="000000"/>
                <w:sz w:val="21"/>
              </w:rPr>
              <w:t>LableEncoder</w:t>
            </w:r>
            <w:proofErr w:type="spellEnd"/>
            <w:r w:rsidRPr="00A61E73">
              <w:rPr>
                <w:rFonts w:ascii="Verdana" w:eastAsia="Times New Roman" w:hAnsi="Verdana" w:cs="Times New Roman"/>
                <w:color w:val="000000"/>
                <w:sz w:val="21"/>
                <w:szCs w:val="21"/>
              </w:rPr>
              <w:t> class. Here we are not using </w:t>
            </w:r>
            <w:proofErr w:type="spellStart"/>
            <w:r w:rsidRPr="00A61E73">
              <w:rPr>
                <w:rFonts w:ascii="Verdana" w:eastAsia="Times New Roman" w:hAnsi="Verdana" w:cs="Times New Roman"/>
                <w:b/>
                <w:bCs/>
                <w:color w:val="000000"/>
                <w:sz w:val="21"/>
              </w:rPr>
              <w:t>OneHotEncoder</w:t>
            </w:r>
            <w:proofErr w:type="spellEnd"/>
            <w:r w:rsidRPr="00A61E73">
              <w:rPr>
                <w:rFonts w:ascii="Verdana" w:eastAsia="Times New Roman" w:hAnsi="Verdana" w:cs="Times New Roman"/>
                <w:color w:val="000000"/>
                <w:sz w:val="21"/>
                <w:szCs w:val="21"/>
              </w:rPr>
              <w:t> class because the purchased variable has only two categories yes or no, and which are automatically encoded into 0 and 1.</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b/>
                <w:bCs/>
                <w:color w:val="000000"/>
                <w:sz w:val="21"/>
              </w:rPr>
              <w:t>Output:</w:t>
            </w:r>
          </w:p>
          <w:p w:rsidR="00A61E73" w:rsidRPr="00A61E73" w:rsidRDefault="00A61E73" w:rsidP="00A61E7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tLeast"/>
              <w:ind w:left="303"/>
              <w:rPr>
                <w:rFonts w:ascii="Courier New" w:eastAsia="Times New Roman" w:hAnsi="Courier New" w:cs="Courier New"/>
                <w:color w:val="000000"/>
                <w:sz w:val="20"/>
                <w:szCs w:val="20"/>
              </w:rPr>
            </w:pPr>
            <w:r w:rsidRPr="00A61E73">
              <w:rPr>
                <w:rFonts w:ascii="Courier New" w:eastAsia="Times New Roman" w:hAnsi="Courier New" w:cs="Courier New"/>
                <w:color w:val="000000"/>
                <w:sz w:val="20"/>
                <w:szCs w:val="20"/>
              </w:rPr>
              <w:t>Out[17]: array([0, 1, 0, 0, 1, 1, 0, 1, 0, 1])</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b/>
                <w:bCs/>
                <w:color w:val="000000"/>
                <w:sz w:val="21"/>
              </w:rPr>
              <w:t>It can also be seen as:</w:t>
            </w:r>
          </w:p>
          <w:p w:rsidR="00A61E73" w:rsidRPr="00A61E73" w:rsidRDefault="00A61E73" w:rsidP="00A61E73">
            <w:pPr>
              <w:spacing w:after="0" w:line="379" w:lineRule="atLeast"/>
              <w:ind w:left="303"/>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lastRenderedPageBreak/>
              <w:drawing>
                <wp:inline distT="0" distB="0" distL="0" distR="0">
                  <wp:extent cx="5833110" cy="5062855"/>
                  <wp:effectExtent l="19050" t="0" r="0" b="0"/>
                  <wp:docPr id="9" name="Picture 9"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Preprocessing in Machine learning"/>
                          <pic:cNvPicPr>
                            <a:picLocks noChangeAspect="1" noChangeArrowheads="1"/>
                          </pic:cNvPicPr>
                        </pic:nvPicPr>
                        <pic:blipFill>
                          <a:blip r:embed="rId13"/>
                          <a:srcRect/>
                          <a:stretch>
                            <a:fillRect/>
                          </a:stretch>
                        </pic:blipFill>
                        <pic:spPr bwMode="auto">
                          <a:xfrm>
                            <a:off x="0" y="0"/>
                            <a:ext cx="5833110" cy="5062855"/>
                          </a:xfrm>
                          <a:prstGeom prst="rect">
                            <a:avLst/>
                          </a:prstGeom>
                          <a:noFill/>
                          <a:ln w="9525">
                            <a:noFill/>
                            <a:miter lim="800000"/>
                            <a:headEnd/>
                            <a:tailEnd/>
                          </a:ln>
                        </pic:spPr>
                      </pic:pic>
                    </a:graphicData>
                  </a:graphic>
                </wp:inline>
              </w:drawing>
            </w:r>
          </w:p>
          <w:p w:rsidR="00A61E73" w:rsidRPr="00A61E73" w:rsidRDefault="00A61E73" w:rsidP="00A61E73">
            <w:pPr>
              <w:spacing w:before="100" w:beforeAutospacing="1" w:after="100" w:afterAutospacing="1" w:line="312" w:lineRule="atLeast"/>
              <w:ind w:left="303"/>
              <w:outlineLvl w:val="1"/>
              <w:rPr>
                <w:rFonts w:ascii="Helvetica" w:eastAsia="Times New Roman" w:hAnsi="Helvetica" w:cs="Helvetica"/>
                <w:color w:val="610B38"/>
                <w:sz w:val="38"/>
                <w:szCs w:val="38"/>
              </w:rPr>
            </w:pPr>
            <w:r w:rsidRPr="00A61E73">
              <w:rPr>
                <w:rFonts w:ascii="Helvetica" w:eastAsia="Times New Roman" w:hAnsi="Helvetica" w:cs="Helvetica"/>
                <w:color w:val="610B38"/>
                <w:sz w:val="38"/>
                <w:szCs w:val="38"/>
              </w:rPr>
              <w:t>6) Splitting the Dataset into the Training set and Test set</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lastRenderedPageBreak/>
              <w:t>In machine learning data preprocessing, we divide our dataset into a training set and test set. This is one of the crucial steps of data preprocessing as by doing this, we can enhance the performance of our machine learning model.</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Suppose, if we have given training to our machine learning model by a dataset and we test it by a completely different dataset. Then, it will create difficulties for our model to understand the correlations between the models.</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If we train our model very well and its training accuracy is also very high, but we provide a new dataset to it, then it will decrease the performance. So we always try to make a machine learning model which performs well with the training set and also with the test dataset. Here, we can define these datasets as:</w:t>
            </w:r>
          </w:p>
          <w:p w:rsidR="00A61E73" w:rsidRPr="00A61E73" w:rsidRDefault="00A61E73" w:rsidP="00A61E73">
            <w:pPr>
              <w:spacing w:after="0" w:line="379" w:lineRule="atLeast"/>
              <w:ind w:left="303"/>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5226685" cy="1443990"/>
                  <wp:effectExtent l="19050" t="0" r="0" b="0"/>
                  <wp:docPr id="10" name="Picture 10"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Preprocessing in Machine learning"/>
                          <pic:cNvPicPr>
                            <a:picLocks noChangeAspect="1" noChangeArrowheads="1"/>
                          </pic:cNvPicPr>
                        </pic:nvPicPr>
                        <pic:blipFill>
                          <a:blip r:embed="rId14"/>
                          <a:srcRect/>
                          <a:stretch>
                            <a:fillRect/>
                          </a:stretch>
                        </pic:blipFill>
                        <pic:spPr bwMode="auto">
                          <a:xfrm>
                            <a:off x="0" y="0"/>
                            <a:ext cx="5226685" cy="1443990"/>
                          </a:xfrm>
                          <a:prstGeom prst="rect">
                            <a:avLst/>
                          </a:prstGeom>
                          <a:noFill/>
                          <a:ln w="9525">
                            <a:noFill/>
                            <a:miter lim="800000"/>
                            <a:headEnd/>
                            <a:tailEnd/>
                          </a:ln>
                        </pic:spPr>
                      </pic:pic>
                    </a:graphicData>
                  </a:graphic>
                </wp:inline>
              </w:drawing>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b/>
                <w:bCs/>
                <w:color w:val="000000"/>
                <w:sz w:val="21"/>
              </w:rPr>
              <w:t>Training Set:</w:t>
            </w:r>
            <w:r w:rsidRPr="00A61E73">
              <w:rPr>
                <w:rFonts w:ascii="Verdana" w:eastAsia="Times New Roman" w:hAnsi="Verdana" w:cs="Times New Roman"/>
                <w:color w:val="000000"/>
                <w:sz w:val="21"/>
                <w:szCs w:val="21"/>
              </w:rPr>
              <w:t> A subset of dataset to train the machine learning model, and we already know the output.</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b/>
                <w:bCs/>
                <w:color w:val="000000"/>
                <w:sz w:val="21"/>
              </w:rPr>
              <w:t>Test set:</w:t>
            </w:r>
            <w:r w:rsidRPr="00A61E73">
              <w:rPr>
                <w:rFonts w:ascii="Verdana" w:eastAsia="Times New Roman" w:hAnsi="Verdana" w:cs="Times New Roman"/>
                <w:color w:val="000000"/>
                <w:sz w:val="21"/>
                <w:szCs w:val="21"/>
              </w:rPr>
              <w:t> A subset of dataset to test the machine learning model, and by using the test set, model predicts the output.</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For splitting the dataset, we will use the below lines of code:</w:t>
            </w:r>
          </w:p>
          <w:p w:rsidR="00A61E73" w:rsidRPr="00A61E73" w:rsidRDefault="00A61E73" w:rsidP="00A61E73">
            <w:pPr>
              <w:numPr>
                <w:ilvl w:val="0"/>
                <w:numId w:val="14"/>
              </w:num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from </w:t>
            </w:r>
            <w:proofErr w:type="spellStart"/>
            <w:r w:rsidRPr="00A61E73">
              <w:rPr>
                <w:rFonts w:ascii="Verdana" w:eastAsia="Times New Roman" w:hAnsi="Verdana" w:cs="Times New Roman"/>
                <w:color w:val="000000"/>
                <w:sz w:val="21"/>
                <w:szCs w:val="21"/>
                <w:bdr w:val="none" w:sz="0" w:space="0" w:color="auto" w:frame="1"/>
              </w:rPr>
              <w:t>sklearn.model_selection</w:t>
            </w:r>
            <w:proofErr w:type="spellEnd"/>
            <w:r w:rsidRPr="00A61E73">
              <w:rPr>
                <w:rFonts w:ascii="Verdana" w:eastAsia="Times New Roman" w:hAnsi="Verdana" w:cs="Times New Roman"/>
                <w:color w:val="000000"/>
                <w:sz w:val="21"/>
                <w:szCs w:val="21"/>
                <w:bdr w:val="none" w:sz="0" w:space="0" w:color="auto" w:frame="1"/>
              </w:rPr>
              <w:t> import </w:t>
            </w:r>
            <w:proofErr w:type="spellStart"/>
            <w:r w:rsidRPr="00A61E73">
              <w:rPr>
                <w:rFonts w:ascii="Verdana" w:eastAsia="Times New Roman" w:hAnsi="Verdana" w:cs="Times New Roman"/>
                <w:color w:val="000000"/>
                <w:sz w:val="21"/>
                <w:szCs w:val="21"/>
                <w:bdr w:val="none" w:sz="0" w:space="0" w:color="auto" w:frame="1"/>
              </w:rPr>
              <w:t>train_test_split</w:t>
            </w:r>
            <w:proofErr w:type="spellEnd"/>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numPr>
                <w:ilvl w:val="0"/>
                <w:numId w:val="14"/>
              </w:numPr>
              <w:spacing w:after="12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lastRenderedPageBreak/>
              <w:t>x_train, x_test, y_train, </w:t>
            </w:r>
            <w:r w:rsidRPr="00A61E73">
              <w:rPr>
                <w:rFonts w:ascii="Verdana" w:eastAsia="Times New Roman" w:hAnsi="Verdana" w:cs="Times New Roman"/>
                <w:color w:val="FF0000"/>
                <w:sz w:val="21"/>
              </w:rPr>
              <w:t>y_test</w:t>
            </w:r>
            <w:r w:rsidRPr="00A61E73">
              <w:rPr>
                <w:rFonts w:ascii="Verdana" w:eastAsia="Times New Roman" w:hAnsi="Verdana" w:cs="Times New Roman"/>
                <w:color w:val="000000"/>
                <w:sz w:val="21"/>
                <w:szCs w:val="21"/>
                <w:bdr w:val="none" w:sz="0" w:space="0" w:color="auto" w:frame="1"/>
              </w:rPr>
              <w:t>= </w:t>
            </w:r>
            <w:r w:rsidRPr="00A61E73">
              <w:rPr>
                <w:rFonts w:ascii="Verdana" w:eastAsia="Times New Roman" w:hAnsi="Verdana" w:cs="Times New Roman"/>
                <w:color w:val="0000FF"/>
                <w:sz w:val="21"/>
              </w:rPr>
              <w:t>train_test_split</w:t>
            </w:r>
            <w:r w:rsidRPr="00A61E73">
              <w:rPr>
                <w:rFonts w:ascii="Verdana" w:eastAsia="Times New Roman" w:hAnsi="Verdana" w:cs="Times New Roman"/>
                <w:color w:val="000000"/>
                <w:sz w:val="21"/>
                <w:szCs w:val="21"/>
                <w:bdr w:val="none" w:sz="0" w:space="0" w:color="auto" w:frame="1"/>
              </w:rPr>
              <w:t>(x, y, </w:t>
            </w:r>
            <w:r w:rsidRPr="00A61E73">
              <w:rPr>
                <w:rFonts w:ascii="Verdana" w:eastAsia="Times New Roman" w:hAnsi="Verdana" w:cs="Times New Roman"/>
                <w:color w:val="FF0000"/>
                <w:sz w:val="21"/>
              </w:rPr>
              <w:t>test_size</w:t>
            </w:r>
            <w:r w:rsidRPr="00A61E73">
              <w:rPr>
                <w:rFonts w:ascii="Verdana" w:eastAsia="Times New Roman" w:hAnsi="Verdana" w:cs="Times New Roman"/>
                <w:color w:val="000000"/>
                <w:sz w:val="21"/>
                <w:szCs w:val="21"/>
                <w:bdr w:val="none" w:sz="0" w:space="0" w:color="auto" w:frame="1"/>
              </w:rPr>
              <w:t>= </w:t>
            </w:r>
            <w:r w:rsidRPr="00A61E73">
              <w:rPr>
                <w:rFonts w:ascii="Verdana" w:eastAsia="Times New Roman" w:hAnsi="Verdana" w:cs="Times New Roman"/>
                <w:color w:val="0000FF"/>
                <w:sz w:val="21"/>
              </w:rPr>
              <w:t>0</w:t>
            </w:r>
            <w:r w:rsidRPr="00A61E73">
              <w:rPr>
                <w:rFonts w:ascii="Verdana" w:eastAsia="Times New Roman" w:hAnsi="Verdana" w:cs="Times New Roman"/>
                <w:color w:val="000000"/>
                <w:sz w:val="21"/>
                <w:szCs w:val="21"/>
                <w:bdr w:val="none" w:sz="0" w:space="0" w:color="auto" w:frame="1"/>
              </w:rPr>
              <w:t>.2, </w:t>
            </w:r>
            <w:r w:rsidRPr="00A61E73">
              <w:rPr>
                <w:rFonts w:ascii="Verdana" w:eastAsia="Times New Roman" w:hAnsi="Verdana" w:cs="Times New Roman"/>
                <w:color w:val="FF0000"/>
                <w:sz w:val="21"/>
              </w:rPr>
              <w:t>random_state</w:t>
            </w:r>
            <w:r w:rsidRPr="00A61E73">
              <w:rPr>
                <w:rFonts w:ascii="Verdana" w:eastAsia="Times New Roman" w:hAnsi="Verdana" w:cs="Times New Roman"/>
                <w:color w:val="000000"/>
                <w:sz w:val="21"/>
                <w:szCs w:val="21"/>
                <w:bdr w:val="none" w:sz="0" w:space="0" w:color="auto" w:frame="1"/>
              </w:rPr>
              <w:t>=</w:t>
            </w:r>
            <w:r w:rsidRPr="00A61E73">
              <w:rPr>
                <w:rFonts w:ascii="Verdana" w:eastAsia="Times New Roman" w:hAnsi="Verdana" w:cs="Times New Roman"/>
                <w:color w:val="0000FF"/>
                <w:sz w:val="21"/>
              </w:rPr>
              <w:t>0</w:t>
            </w:r>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3"/>
                <w:szCs w:val="23"/>
              </w:rPr>
            </w:pPr>
            <w:r w:rsidRPr="00A61E73">
              <w:rPr>
                <w:rFonts w:ascii="Verdana" w:eastAsia="Times New Roman" w:hAnsi="Verdana" w:cs="Times New Roman"/>
                <w:b/>
                <w:bCs/>
                <w:color w:val="000000"/>
                <w:sz w:val="23"/>
              </w:rPr>
              <w:t>Explanation:</w:t>
            </w:r>
          </w:p>
          <w:p w:rsidR="00A61E73" w:rsidRPr="00A61E73" w:rsidRDefault="00A61E73" w:rsidP="00A61E73">
            <w:pPr>
              <w:numPr>
                <w:ilvl w:val="0"/>
                <w:numId w:val="15"/>
              </w:numPr>
              <w:spacing w:before="61" w:after="100" w:afterAutospacing="1" w:line="379" w:lineRule="atLeast"/>
              <w:ind w:left="102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In the above code, the first line is used for splitting arrays of the dataset into random train and test subsets.</w:t>
            </w:r>
          </w:p>
          <w:p w:rsidR="00A61E73" w:rsidRPr="00A61E73" w:rsidRDefault="00A61E73" w:rsidP="00A61E73">
            <w:pPr>
              <w:numPr>
                <w:ilvl w:val="0"/>
                <w:numId w:val="15"/>
              </w:numPr>
              <w:spacing w:before="61" w:after="100" w:afterAutospacing="1" w:line="379" w:lineRule="atLeast"/>
              <w:ind w:left="102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In the second line, we have used four variables for our output that are</w:t>
            </w:r>
          </w:p>
          <w:p w:rsidR="00A61E73" w:rsidRPr="00A61E73" w:rsidRDefault="00A61E73" w:rsidP="00A61E73">
            <w:pPr>
              <w:numPr>
                <w:ilvl w:val="1"/>
                <w:numId w:val="15"/>
              </w:numPr>
              <w:spacing w:before="61" w:after="100" w:afterAutospacing="1" w:line="379" w:lineRule="atLeast"/>
              <w:ind w:left="1743"/>
              <w:rPr>
                <w:rFonts w:ascii="Verdana" w:eastAsia="Times New Roman" w:hAnsi="Verdana" w:cs="Times New Roman"/>
                <w:color w:val="000000"/>
                <w:sz w:val="21"/>
                <w:szCs w:val="21"/>
              </w:rPr>
            </w:pPr>
            <w:proofErr w:type="spellStart"/>
            <w:r w:rsidRPr="00A61E73">
              <w:rPr>
                <w:rFonts w:ascii="Verdana" w:eastAsia="Times New Roman" w:hAnsi="Verdana" w:cs="Times New Roman"/>
                <w:b/>
                <w:bCs/>
                <w:color w:val="000000"/>
                <w:sz w:val="21"/>
              </w:rPr>
              <w:t>x_train</w:t>
            </w:r>
            <w:proofErr w:type="spellEnd"/>
            <w:r w:rsidRPr="00A61E73">
              <w:rPr>
                <w:rFonts w:ascii="Verdana" w:eastAsia="Times New Roman" w:hAnsi="Verdana" w:cs="Times New Roman"/>
                <w:b/>
                <w:bCs/>
                <w:color w:val="000000"/>
                <w:sz w:val="21"/>
              </w:rPr>
              <w:t>:</w:t>
            </w:r>
            <w:r w:rsidRPr="00A61E73">
              <w:rPr>
                <w:rFonts w:ascii="Verdana" w:eastAsia="Times New Roman" w:hAnsi="Verdana" w:cs="Times New Roman"/>
                <w:color w:val="000000"/>
                <w:sz w:val="21"/>
                <w:szCs w:val="21"/>
              </w:rPr>
              <w:t> features for the training data</w:t>
            </w:r>
          </w:p>
          <w:p w:rsidR="00A61E73" w:rsidRPr="00A61E73" w:rsidRDefault="00A61E73" w:rsidP="00A61E73">
            <w:pPr>
              <w:numPr>
                <w:ilvl w:val="1"/>
                <w:numId w:val="15"/>
              </w:numPr>
              <w:spacing w:before="61" w:after="100" w:afterAutospacing="1" w:line="379" w:lineRule="atLeast"/>
              <w:ind w:left="1743"/>
              <w:rPr>
                <w:rFonts w:ascii="Verdana" w:eastAsia="Times New Roman" w:hAnsi="Verdana" w:cs="Times New Roman"/>
                <w:color w:val="000000"/>
                <w:sz w:val="21"/>
                <w:szCs w:val="21"/>
              </w:rPr>
            </w:pPr>
            <w:proofErr w:type="spellStart"/>
            <w:r w:rsidRPr="00A61E73">
              <w:rPr>
                <w:rFonts w:ascii="Verdana" w:eastAsia="Times New Roman" w:hAnsi="Verdana" w:cs="Times New Roman"/>
                <w:b/>
                <w:bCs/>
                <w:color w:val="000000"/>
                <w:sz w:val="21"/>
              </w:rPr>
              <w:t>x_test</w:t>
            </w:r>
            <w:proofErr w:type="spellEnd"/>
            <w:r w:rsidRPr="00A61E73">
              <w:rPr>
                <w:rFonts w:ascii="Verdana" w:eastAsia="Times New Roman" w:hAnsi="Verdana" w:cs="Times New Roman"/>
                <w:b/>
                <w:bCs/>
                <w:color w:val="000000"/>
                <w:sz w:val="21"/>
              </w:rPr>
              <w:t>:</w:t>
            </w:r>
            <w:r w:rsidRPr="00A61E73">
              <w:rPr>
                <w:rFonts w:ascii="Verdana" w:eastAsia="Times New Roman" w:hAnsi="Verdana" w:cs="Times New Roman"/>
                <w:color w:val="000000"/>
                <w:sz w:val="21"/>
                <w:szCs w:val="21"/>
              </w:rPr>
              <w:t> features for testing data</w:t>
            </w:r>
          </w:p>
          <w:p w:rsidR="00A61E73" w:rsidRPr="00A61E73" w:rsidRDefault="00A61E73" w:rsidP="00A61E73">
            <w:pPr>
              <w:numPr>
                <w:ilvl w:val="1"/>
                <w:numId w:val="15"/>
              </w:numPr>
              <w:spacing w:before="61" w:after="100" w:afterAutospacing="1" w:line="379" w:lineRule="atLeast"/>
              <w:ind w:left="1743"/>
              <w:rPr>
                <w:rFonts w:ascii="Verdana" w:eastAsia="Times New Roman" w:hAnsi="Verdana" w:cs="Times New Roman"/>
                <w:color w:val="000000"/>
                <w:sz w:val="21"/>
                <w:szCs w:val="21"/>
              </w:rPr>
            </w:pPr>
            <w:proofErr w:type="spellStart"/>
            <w:r w:rsidRPr="00A61E73">
              <w:rPr>
                <w:rFonts w:ascii="Verdana" w:eastAsia="Times New Roman" w:hAnsi="Verdana" w:cs="Times New Roman"/>
                <w:b/>
                <w:bCs/>
                <w:color w:val="000000"/>
                <w:sz w:val="21"/>
              </w:rPr>
              <w:t>y_train</w:t>
            </w:r>
            <w:proofErr w:type="spellEnd"/>
            <w:r w:rsidRPr="00A61E73">
              <w:rPr>
                <w:rFonts w:ascii="Verdana" w:eastAsia="Times New Roman" w:hAnsi="Verdana" w:cs="Times New Roman"/>
                <w:b/>
                <w:bCs/>
                <w:color w:val="000000"/>
                <w:sz w:val="21"/>
              </w:rPr>
              <w:t>:</w:t>
            </w:r>
            <w:r w:rsidRPr="00A61E73">
              <w:rPr>
                <w:rFonts w:ascii="Verdana" w:eastAsia="Times New Roman" w:hAnsi="Verdana" w:cs="Times New Roman"/>
                <w:color w:val="000000"/>
                <w:sz w:val="21"/>
                <w:szCs w:val="21"/>
              </w:rPr>
              <w:t> Dependent variables for training data</w:t>
            </w:r>
          </w:p>
          <w:p w:rsidR="00A61E73" w:rsidRPr="00A61E73" w:rsidRDefault="00A61E73" w:rsidP="00A61E73">
            <w:pPr>
              <w:numPr>
                <w:ilvl w:val="1"/>
                <w:numId w:val="15"/>
              </w:numPr>
              <w:spacing w:before="61" w:after="100" w:afterAutospacing="1" w:line="379" w:lineRule="atLeast"/>
              <w:ind w:left="1743"/>
              <w:rPr>
                <w:rFonts w:ascii="Verdana" w:eastAsia="Times New Roman" w:hAnsi="Verdana" w:cs="Times New Roman"/>
                <w:color w:val="000000"/>
                <w:sz w:val="21"/>
                <w:szCs w:val="21"/>
              </w:rPr>
            </w:pPr>
            <w:proofErr w:type="spellStart"/>
            <w:r w:rsidRPr="00A61E73">
              <w:rPr>
                <w:rFonts w:ascii="Verdana" w:eastAsia="Times New Roman" w:hAnsi="Verdana" w:cs="Times New Roman"/>
                <w:b/>
                <w:bCs/>
                <w:color w:val="000000"/>
                <w:sz w:val="21"/>
              </w:rPr>
              <w:t>y_test</w:t>
            </w:r>
            <w:proofErr w:type="spellEnd"/>
            <w:r w:rsidRPr="00A61E73">
              <w:rPr>
                <w:rFonts w:ascii="Verdana" w:eastAsia="Times New Roman" w:hAnsi="Verdana" w:cs="Times New Roman"/>
                <w:b/>
                <w:bCs/>
                <w:color w:val="000000"/>
                <w:sz w:val="21"/>
              </w:rPr>
              <w:t>:</w:t>
            </w:r>
            <w:r w:rsidRPr="00A61E73">
              <w:rPr>
                <w:rFonts w:ascii="Verdana" w:eastAsia="Times New Roman" w:hAnsi="Verdana" w:cs="Times New Roman"/>
                <w:color w:val="000000"/>
                <w:sz w:val="21"/>
                <w:szCs w:val="21"/>
              </w:rPr>
              <w:t> Independent variable for testing data</w:t>
            </w:r>
          </w:p>
          <w:p w:rsidR="00A61E73" w:rsidRPr="00A61E73" w:rsidRDefault="00A61E73" w:rsidP="00A61E73">
            <w:pPr>
              <w:numPr>
                <w:ilvl w:val="0"/>
                <w:numId w:val="15"/>
              </w:numPr>
              <w:spacing w:before="61" w:after="100" w:afterAutospacing="1" w:line="379" w:lineRule="atLeast"/>
              <w:ind w:left="102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In </w:t>
            </w:r>
            <w:proofErr w:type="spellStart"/>
            <w:r w:rsidRPr="00A61E73">
              <w:rPr>
                <w:rFonts w:ascii="Verdana" w:eastAsia="Times New Roman" w:hAnsi="Verdana" w:cs="Times New Roman"/>
                <w:b/>
                <w:bCs/>
                <w:color w:val="000000"/>
                <w:sz w:val="21"/>
              </w:rPr>
              <w:t>train_test_split</w:t>
            </w:r>
            <w:proofErr w:type="spellEnd"/>
            <w:r w:rsidRPr="00A61E73">
              <w:rPr>
                <w:rFonts w:ascii="Verdana" w:eastAsia="Times New Roman" w:hAnsi="Verdana" w:cs="Times New Roman"/>
                <w:b/>
                <w:bCs/>
                <w:color w:val="000000"/>
                <w:sz w:val="21"/>
              </w:rPr>
              <w:t>() function</w:t>
            </w:r>
            <w:r w:rsidRPr="00A61E73">
              <w:rPr>
                <w:rFonts w:ascii="Verdana" w:eastAsia="Times New Roman" w:hAnsi="Verdana" w:cs="Times New Roman"/>
                <w:color w:val="000000"/>
                <w:sz w:val="21"/>
                <w:szCs w:val="21"/>
              </w:rPr>
              <w:t>, we have passed four parameters in which first two are for arrays of data, and </w:t>
            </w:r>
            <w:proofErr w:type="spellStart"/>
            <w:r w:rsidRPr="00A61E73">
              <w:rPr>
                <w:rFonts w:ascii="Verdana" w:eastAsia="Times New Roman" w:hAnsi="Verdana" w:cs="Times New Roman"/>
                <w:b/>
                <w:bCs/>
                <w:color w:val="000000"/>
                <w:sz w:val="21"/>
              </w:rPr>
              <w:t>test_size</w:t>
            </w:r>
            <w:proofErr w:type="spellEnd"/>
            <w:r w:rsidRPr="00A61E73">
              <w:rPr>
                <w:rFonts w:ascii="Verdana" w:eastAsia="Times New Roman" w:hAnsi="Verdana" w:cs="Times New Roman"/>
                <w:color w:val="000000"/>
                <w:sz w:val="21"/>
                <w:szCs w:val="21"/>
              </w:rPr>
              <w:t xml:space="preserve"> is for specifying the size of the test set. The </w:t>
            </w:r>
            <w:proofErr w:type="spellStart"/>
            <w:r w:rsidRPr="00A61E73">
              <w:rPr>
                <w:rFonts w:ascii="Verdana" w:eastAsia="Times New Roman" w:hAnsi="Verdana" w:cs="Times New Roman"/>
                <w:color w:val="000000"/>
                <w:sz w:val="21"/>
                <w:szCs w:val="21"/>
              </w:rPr>
              <w:t>test_size</w:t>
            </w:r>
            <w:proofErr w:type="spellEnd"/>
            <w:r w:rsidRPr="00A61E73">
              <w:rPr>
                <w:rFonts w:ascii="Verdana" w:eastAsia="Times New Roman" w:hAnsi="Verdana" w:cs="Times New Roman"/>
                <w:color w:val="000000"/>
                <w:sz w:val="21"/>
                <w:szCs w:val="21"/>
              </w:rPr>
              <w:t xml:space="preserve"> maybe .5, .3, or .2, which tells the dividing ratio of training and testing sets.</w:t>
            </w:r>
          </w:p>
          <w:p w:rsidR="00A61E73" w:rsidRPr="00A61E73" w:rsidRDefault="00A61E73" w:rsidP="00A61E73">
            <w:pPr>
              <w:numPr>
                <w:ilvl w:val="0"/>
                <w:numId w:val="15"/>
              </w:numPr>
              <w:spacing w:before="61" w:after="100" w:afterAutospacing="1" w:line="379" w:lineRule="atLeast"/>
              <w:ind w:left="102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The last parameter </w:t>
            </w:r>
            <w:proofErr w:type="spellStart"/>
            <w:r w:rsidRPr="00A61E73">
              <w:rPr>
                <w:rFonts w:ascii="Verdana" w:eastAsia="Times New Roman" w:hAnsi="Verdana" w:cs="Times New Roman"/>
                <w:b/>
                <w:bCs/>
                <w:color w:val="000000"/>
                <w:sz w:val="21"/>
              </w:rPr>
              <w:t>random_state</w:t>
            </w:r>
            <w:proofErr w:type="spellEnd"/>
            <w:r w:rsidRPr="00A61E73">
              <w:rPr>
                <w:rFonts w:ascii="Verdana" w:eastAsia="Times New Roman" w:hAnsi="Verdana" w:cs="Times New Roman"/>
                <w:color w:val="000000"/>
                <w:sz w:val="21"/>
                <w:szCs w:val="21"/>
              </w:rPr>
              <w:t> is used to set a seed for a random generator so that you always get the same result, and the most used value for this is 42.</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b/>
                <w:bCs/>
                <w:color w:val="000000"/>
                <w:sz w:val="21"/>
              </w:rPr>
              <w:t>Output:</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By executing the above code, we will get 4 different variables, which can be seen under the variable explorer section.</w:t>
            </w:r>
          </w:p>
          <w:p w:rsidR="00A61E73" w:rsidRPr="00A61E73" w:rsidRDefault="00A61E73" w:rsidP="00A61E73">
            <w:pPr>
              <w:spacing w:after="0" w:line="379" w:lineRule="atLeast"/>
              <w:ind w:left="303"/>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lastRenderedPageBreak/>
              <w:drawing>
                <wp:inline distT="0" distB="0" distL="0" distR="0">
                  <wp:extent cx="7459345" cy="3002915"/>
                  <wp:effectExtent l="19050" t="0" r="8255" b="0"/>
                  <wp:docPr id="11" name="Picture 11"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Preprocessing in Machine learning"/>
                          <pic:cNvPicPr>
                            <a:picLocks noChangeAspect="1" noChangeArrowheads="1"/>
                          </pic:cNvPicPr>
                        </pic:nvPicPr>
                        <pic:blipFill>
                          <a:blip r:embed="rId15"/>
                          <a:srcRect/>
                          <a:stretch>
                            <a:fillRect/>
                          </a:stretch>
                        </pic:blipFill>
                        <pic:spPr bwMode="auto">
                          <a:xfrm>
                            <a:off x="0" y="0"/>
                            <a:ext cx="7459345" cy="3002915"/>
                          </a:xfrm>
                          <a:prstGeom prst="rect">
                            <a:avLst/>
                          </a:prstGeom>
                          <a:noFill/>
                          <a:ln w="9525">
                            <a:noFill/>
                            <a:miter lim="800000"/>
                            <a:headEnd/>
                            <a:tailEnd/>
                          </a:ln>
                        </pic:spPr>
                      </pic:pic>
                    </a:graphicData>
                  </a:graphic>
                </wp:inline>
              </w:drawing>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As we can see in the above image, the x and y variables are divided into 4 different variables with corresponding values.</w:t>
            </w:r>
          </w:p>
          <w:p w:rsidR="00A61E73" w:rsidRPr="00A61E73" w:rsidRDefault="00A61E73" w:rsidP="00A61E73">
            <w:pPr>
              <w:spacing w:before="100" w:beforeAutospacing="1" w:after="100" w:afterAutospacing="1" w:line="312" w:lineRule="atLeast"/>
              <w:ind w:left="303"/>
              <w:outlineLvl w:val="1"/>
              <w:rPr>
                <w:rFonts w:ascii="Helvetica" w:eastAsia="Times New Roman" w:hAnsi="Helvetica" w:cs="Helvetica"/>
                <w:color w:val="610B38"/>
                <w:sz w:val="38"/>
                <w:szCs w:val="38"/>
              </w:rPr>
            </w:pPr>
            <w:r w:rsidRPr="00A61E73">
              <w:rPr>
                <w:rFonts w:ascii="Helvetica" w:eastAsia="Times New Roman" w:hAnsi="Helvetica" w:cs="Helvetica"/>
                <w:color w:val="610B38"/>
                <w:sz w:val="38"/>
                <w:szCs w:val="38"/>
              </w:rPr>
              <w:t>7) Feature Scaling</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Feature scaling is the final step of data preprocessing in machine learning. It is a technique to standardize the independent variables of the dataset in a specific range. In feature scaling, we put our variables in the same range and in the same scale so that no any variable dominate the other variable.</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3"/>
                <w:szCs w:val="23"/>
              </w:rPr>
            </w:pPr>
            <w:r w:rsidRPr="00A61E73">
              <w:rPr>
                <w:rFonts w:ascii="Verdana" w:eastAsia="Times New Roman" w:hAnsi="Verdana" w:cs="Times New Roman"/>
                <w:color w:val="000000"/>
                <w:sz w:val="23"/>
                <w:szCs w:val="23"/>
              </w:rPr>
              <w:t>Consider the below dataset:</w:t>
            </w:r>
          </w:p>
          <w:p w:rsidR="00A61E73" w:rsidRPr="00A61E73" w:rsidRDefault="00A61E73" w:rsidP="00A61E73">
            <w:pPr>
              <w:spacing w:after="0" w:line="379" w:lineRule="atLeast"/>
              <w:ind w:left="303"/>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lastRenderedPageBreak/>
              <w:drawing>
                <wp:inline distT="0" distB="0" distL="0" distR="0">
                  <wp:extent cx="5784850" cy="5005070"/>
                  <wp:effectExtent l="19050" t="0" r="6350" b="0"/>
                  <wp:docPr id="12" name="Picture 12"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 Preprocessing in Machine learning"/>
                          <pic:cNvPicPr>
                            <a:picLocks noChangeAspect="1" noChangeArrowheads="1"/>
                          </pic:cNvPicPr>
                        </pic:nvPicPr>
                        <pic:blipFill>
                          <a:blip r:embed="rId16"/>
                          <a:srcRect/>
                          <a:stretch>
                            <a:fillRect/>
                          </a:stretch>
                        </pic:blipFill>
                        <pic:spPr bwMode="auto">
                          <a:xfrm>
                            <a:off x="0" y="0"/>
                            <a:ext cx="5784850" cy="5005070"/>
                          </a:xfrm>
                          <a:prstGeom prst="rect">
                            <a:avLst/>
                          </a:prstGeom>
                          <a:noFill/>
                          <a:ln w="9525">
                            <a:noFill/>
                            <a:miter lim="800000"/>
                            <a:headEnd/>
                            <a:tailEnd/>
                          </a:ln>
                        </pic:spPr>
                      </pic:pic>
                    </a:graphicData>
                  </a:graphic>
                </wp:inline>
              </w:drawing>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 xml:space="preserve">As we can see, the </w:t>
            </w:r>
            <w:proofErr w:type="spellStart"/>
            <w:r w:rsidRPr="00A61E73">
              <w:rPr>
                <w:rFonts w:ascii="Verdana" w:eastAsia="Times New Roman" w:hAnsi="Verdana" w:cs="Times New Roman"/>
                <w:color w:val="000000"/>
                <w:sz w:val="21"/>
                <w:szCs w:val="21"/>
              </w:rPr>
              <w:t>age</w:t>
            </w:r>
            <w:proofErr w:type="spellEnd"/>
            <w:r w:rsidRPr="00A61E73">
              <w:rPr>
                <w:rFonts w:ascii="Verdana" w:eastAsia="Times New Roman" w:hAnsi="Verdana" w:cs="Times New Roman"/>
                <w:color w:val="000000"/>
                <w:sz w:val="21"/>
                <w:szCs w:val="21"/>
              </w:rPr>
              <w:t xml:space="preserve"> and salary column values are not on the same scale. A machine learning model is based on </w:t>
            </w:r>
            <w:r w:rsidRPr="00A61E73">
              <w:rPr>
                <w:rFonts w:ascii="Verdana" w:eastAsia="Times New Roman" w:hAnsi="Verdana" w:cs="Times New Roman"/>
                <w:b/>
                <w:bCs/>
                <w:color w:val="000000"/>
                <w:sz w:val="21"/>
              </w:rPr>
              <w:t>Euclidean distance</w:t>
            </w:r>
            <w:r w:rsidRPr="00A61E73">
              <w:rPr>
                <w:rFonts w:ascii="Verdana" w:eastAsia="Times New Roman" w:hAnsi="Verdana" w:cs="Times New Roman"/>
                <w:color w:val="000000"/>
                <w:sz w:val="21"/>
                <w:szCs w:val="21"/>
              </w:rPr>
              <w:t xml:space="preserve">, and if we do not scale the variable, then it will cause some issue in our machine learning </w:t>
            </w:r>
            <w:r w:rsidRPr="00A61E73">
              <w:rPr>
                <w:rFonts w:ascii="Verdana" w:eastAsia="Times New Roman" w:hAnsi="Verdana" w:cs="Times New Roman"/>
                <w:color w:val="000000"/>
                <w:sz w:val="21"/>
                <w:szCs w:val="21"/>
              </w:rPr>
              <w:lastRenderedPageBreak/>
              <w:t>model.</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Euclidean distance is given as:</w:t>
            </w:r>
          </w:p>
          <w:p w:rsidR="00A61E73" w:rsidRPr="00A61E73" w:rsidRDefault="00A61E73" w:rsidP="00A61E73">
            <w:pPr>
              <w:spacing w:after="0" w:line="379" w:lineRule="atLeast"/>
              <w:ind w:left="303"/>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4889500" cy="3984625"/>
                  <wp:effectExtent l="19050" t="0" r="6350" b="0"/>
                  <wp:docPr id="13" name="Picture 13"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Preprocessing in Machine learning"/>
                          <pic:cNvPicPr>
                            <a:picLocks noChangeAspect="1" noChangeArrowheads="1"/>
                          </pic:cNvPicPr>
                        </pic:nvPicPr>
                        <pic:blipFill>
                          <a:blip r:embed="rId17"/>
                          <a:srcRect/>
                          <a:stretch>
                            <a:fillRect/>
                          </a:stretch>
                        </pic:blipFill>
                        <pic:spPr bwMode="auto">
                          <a:xfrm>
                            <a:off x="0" y="0"/>
                            <a:ext cx="4889500" cy="3984625"/>
                          </a:xfrm>
                          <a:prstGeom prst="rect">
                            <a:avLst/>
                          </a:prstGeom>
                          <a:noFill/>
                          <a:ln w="9525">
                            <a:noFill/>
                            <a:miter lim="800000"/>
                            <a:headEnd/>
                            <a:tailEnd/>
                          </a:ln>
                        </pic:spPr>
                      </pic:pic>
                    </a:graphicData>
                  </a:graphic>
                </wp:inline>
              </w:drawing>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If we compute any two values from age and salary, then salary values will dominate the age values, and it will produce an incorrect result. So to remove this issue, we need to perform feature scaling for machine learning.</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lastRenderedPageBreak/>
              <w:t>There are two ways to perform feature scaling in machine learning:</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3"/>
                <w:szCs w:val="23"/>
              </w:rPr>
            </w:pPr>
            <w:r w:rsidRPr="00A61E73">
              <w:rPr>
                <w:rFonts w:ascii="Verdana" w:eastAsia="Times New Roman" w:hAnsi="Verdana" w:cs="Times New Roman"/>
                <w:b/>
                <w:bCs/>
                <w:color w:val="000000"/>
                <w:sz w:val="23"/>
              </w:rPr>
              <w:t>Standardization</w:t>
            </w:r>
          </w:p>
          <w:p w:rsidR="00A61E73" w:rsidRPr="00A61E73" w:rsidRDefault="00A61E73" w:rsidP="00A61E73">
            <w:pPr>
              <w:spacing w:after="0" w:line="379" w:lineRule="atLeast"/>
              <w:ind w:left="303"/>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4437380" cy="1212850"/>
                  <wp:effectExtent l="19050" t="0" r="1270" b="0"/>
                  <wp:docPr id="14" name="Picture 14"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 Preprocessing in Machine learning"/>
                          <pic:cNvPicPr>
                            <a:picLocks noChangeAspect="1" noChangeArrowheads="1"/>
                          </pic:cNvPicPr>
                        </pic:nvPicPr>
                        <pic:blipFill>
                          <a:blip r:embed="rId18"/>
                          <a:srcRect/>
                          <a:stretch>
                            <a:fillRect/>
                          </a:stretch>
                        </pic:blipFill>
                        <pic:spPr bwMode="auto">
                          <a:xfrm>
                            <a:off x="0" y="0"/>
                            <a:ext cx="4437380" cy="1212850"/>
                          </a:xfrm>
                          <a:prstGeom prst="rect">
                            <a:avLst/>
                          </a:prstGeom>
                          <a:noFill/>
                          <a:ln w="9525">
                            <a:noFill/>
                            <a:miter lim="800000"/>
                            <a:headEnd/>
                            <a:tailEnd/>
                          </a:ln>
                        </pic:spPr>
                      </pic:pic>
                    </a:graphicData>
                  </a:graphic>
                </wp:inline>
              </w:drawing>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3"/>
                <w:szCs w:val="23"/>
              </w:rPr>
            </w:pPr>
            <w:r w:rsidRPr="00A61E73">
              <w:rPr>
                <w:rFonts w:ascii="Verdana" w:eastAsia="Times New Roman" w:hAnsi="Verdana" w:cs="Times New Roman"/>
                <w:b/>
                <w:bCs/>
                <w:color w:val="000000"/>
                <w:sz w:val="23"/>
              </w:rPr>
              <w:t>Normalization</w:t>
            </w:r>
          </w:p>
          <w:p w:rsidR="00A61E73" w:rsidRPr="00A61E73" w:rsidRDefault="00A61E73" w:rsidP="00A61E73">
            <w:pPr>
              <w:spacing w:after="0" w:line="379" w:lineRule="atLeast"/>
              <w:ind w:left="303"/>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3984625" cy="1376680"/>
                  <wp:effectExtent l="19050" t="0" r="0" b="0"/>
                  <wp:docPr id="15" name="Picture 15"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 Preprocessing in Machine learning"/>
                          <pic:cNvPicPr>
                            <a:picLocks noChangeAspect="1" noChangeArrowheads="1"/>
                          </pic:cNvPicPr>
                        </pic:nvPicPr>
                        <pic:blipFill>
                          <a:blip r:embed="rId19"/>
                          <a:srcRect/>
                          <a:stretch>
                            <a:fillRect/>
                          </a:stretch>
                        </pic:blipFill>
                        <pic:spPr bwMode="auto">
                          <a:xfrm>
                            <a:off x="0" y="0"/>
                            <a:ext cx="3984625" cy="1376680"/>
                          </a:xfrm>
                          <a:prstGeom prst="rect">
                            <a:avLst/>
                          </a:prstGeom>
                          <a:noFill/>
                          <a:ln w="9525">
                            <a:noFill/>
                            <a:miter lim="800000"/>
                            <a:headEnd/>
                            <a:tailEnd/>
                          </a:ln>
                        </pic:spPr>
                      </pic:pic>
                    </a:graphicData>
                  </a:graphic>
                </wp:inline>
              </w:drawing>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Here, we will use the standardization method for our dataset.</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For feature scaling, we will import </w:t>
            </w:r>
            <w:proofErr w:type="spellStart"/>
            <w:r w:rsidRPr="00A61E73">
              <w:rPr>
                <w:rFonts w:ascii="Verdana" w:eastAsia="Times New Roman" w:hAnsi="Verdana" w:cs="Times New Roman"/>
                <w:b/>
                <w:bCs/>
                <w:i/>
                <w:iCs/>
                <w:color w:val="000000"/>
                <w:sz w:val="21"/>
              </w:rPr>
              <w:t>StandardScaler</w:t>
            </w:r>
            <w:proofErr w:type="spellEnd"/>
            <w:r w:rsidRPr="00A61E73">
              <w:rPr>
                <w:rFonts w:ascii="Verdana" w:eastAsia="Times New Roman" w:hAnsi="Verdana" w:cs="Times New Roman"/>
                <w:color w:val="000000"/>
                <w:sz w:val="21"/>
                <w:szCs w:val="21"/>
              </w:rPr>
              <w:t> class of </w:t>
            </w:r>
            <w:proofErr w:type="spellStart"/>
            <w:r w:rsidRPr="00A61E73">
              <w:rPr>
                <w:rFonts w:ascii="Verdana" w:eastAsia="Times New Roman" w:hAnsi="Verdana" w:cs="Times New Roman"/>
                <w:b/>
                <w:bCs/>
                <w:i/>
                <w:iCs/>
                <w:color w:val="000000"/>
                <w:sz w:val="21"/>
              </w:rPr>
              <w:t>sklearn.preprocessing</w:t>
            </w:r>
            <w:proofErr w:type="spellEnd"/>
            <w:r w:rsidRPr="00A61E73">
              <w:rPr>
                <w:rFonts w:ascii="Verdana" w:eastAsia="Times New Roman" w:hAnsi="Verdana" w:cs="Times New Roman"/>
                <w:color w:val="000000"/>
                <w:sz w:val="21"/>
                <w:szCs w:val="21"/>
              </w:rPr>
              <w:t> library as:</w:t>
            </w:r>
          </w:p>
          <w:p w:rsidR="00A61E73" w:rsidRPr="00A61E73" w:rsidRDefault="00A61E73" w:rsidP="00A61E73">
            <w:pPr>
              <w:numPr>
                <w:ilvl w:val="0"/>
                <w:numId w:val="16"/>
              </w:numPr>
              <w:spacing w:after="12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from </w:t>
            </w:r>
            <w:proofErr w:type="spellStart"/>
            <w:r w:rsidRPr="00A61E73">
              <w:rPr>
                <w:rFonts w:ascii="Verdana" w:eastAsia="Times New Roman" w:hAnsi="Verdana" w:cs="Times New Roman"/>
                <w:color w:val="000000"/>
                <w:sz w:val="21"/>
                <w:szCs w:val="21"/>
                <w:bdr w:val="none" w:sz="0" w:space="0" w:color="auto" w:frame="1"/>
              </w:rPr>
              <w:t>sklearn.preprocessing</w:t>
            </w:r>
            <w:proofErr w:type="spellEnd"/>
            <w:r w:rsidRPr="00A61E73">
              <w:rPr>
                <w:rFonts w:ascii="Verdana" w:eastAsia="Times New Roman" w:hAnsi="Verdana" w:cs="Times New Roman"/>
                <w:color w:val="000000"/>
                <w:sz w:val="21"/>
                <w:szCs w:val="21"/>
                <w:bdr w:val="none" w:sz="0" w:space="0" w:color="auto" w:frame="1"/>
              </w:rPr>
              <w:t> import </w:t>
            </w:r>
            <w:proofErr w:type="spellStart"/>
            <w:r w:rsidRPr="00A61E73">
              <w:rPr>
                <w:rFonts w:ascii="Verdana" w:eastAsia="Times New Roman" w:hAnsi="Verdana" w:cs="Times New Roman"/>
                <w:color w:val="000000"/>
                <w:sz w:val="21"/>
                <w:szCs w:val="21"/>
                <w:bdr w:val="none" w:sz="0" w:space="0" w:color="auto" w:frame="1"/>
              </w:rPr>
              <w:t>StandardScaler</w:t>
            </w:r>
            <w:proofErr w:type="spellEnd"/>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Now, we will create the object of </w:t>
            </w:r>
            <w:proofErr w:type="spellStart"/>
            <w:r w:rsidRPr="00A61E73">
              <w:rPr>
                <w:rFonts w:ascii="Verdana" w:eastAsia="Times New Roman" w:hAnsi="Verdana" w:cs="Times New Roman"/>
                <w:b/>
                <w:bCs/>
                <w:color w:val="000000"/>
                <w:sz w:val="21"/>
              </w:rPr>
              <w:t>StandardScaler</w:t>
            </w:r>
            <w:proofErr w:type="spellEnd"/>
            <w:r w:rsidRPr="00A61E73">
              <w:rPr>
                <w:rFonts w:ascii="Verdana" w:eastAsia="Times New Roman" w:hAnsi="Verdana" w:cs="Times New Roman"/>
                <w:color w:val="000000"/>
                <w:sz w:val="21"/>
                <w:szCs w:val="21"/>
              </w:rPr>
              <w:t xml:space="preserve"> class for independent variables or features. And then we will fit and </w:t>
            </w:r>
            <w:r w:rsidRPr="00A61E73">
              <w:rPr>
                <w:rFonts w:ascii="Verdana" w:eastAsia="Times New Roman" w:hAnsi="Verdana" w:cs="Times New Roman"/>
                <w:color w:val="000000"/>
                <w:sz w:val="21"/>
                <w:szCs w:val="21"/>
              </w:rPr>
              <w:lastRenderedPageBreak/>
              <w:t>transform the training dataset.</w:t>
            </w:r>
          </w:p>
          <w:p w:rsidR="00A61E73" w:rsidRPr="00A61E73" w:rsidRDefault="00A61E73" w:rsidP="00A61E73">
            <w:pPr>
              <w:numPr>
                <w:ilvl w:val="0"/>
                <w:numId w:val="17"/>
              </w:numPr>
              <w:spacing w:after="0" w:line="379" w:lineRule="atLeast"/>
              <w:ind w:left="303"/>
              <w:rPr>
                <w:rFonts w:ascii="Verdana" w:eastAsia="Times New Roman" w:hAnsi="Verdana" w:cs="Times New Roman"/>
                <w:color w:val="000000"/>
                <w:sz w:val="21"/>
                <w:szCs w:val="21"/>
              </w:rPr>
            </w:pPr>
            <w:proofErr w:type="spellStart"/>
            <w:r w:rsidRPr="00A61E73">
              <w:rPr>
                <w:rFonts w:ascii="Verdana" w:eastAsia="Times New Roman" w:hAnsi="Verdana" w:cs="Times New Roman"/>
                <w:color w:val="FF0000"/>
                <w:sz w:val="21"/>
              </w:rPr>
              <w:t>st_x</w:t>
            </w:r>
            <w:proofErr w:type="spellEnd"/>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FF"/>
                <w:sz w:val="21"/>
              </w:rPr>
              <w:t>StandardScaler</w:t>
            </w:r>
            <w:proofErr w:type="spellEnd"/>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numPr>
                <w:ilvl w:val="0"/>
                <w:numId w:val="17"/>
              </w:numPr>
              <w:spacing w:after="121" w:line="379" w:lineRule="atLeast"/>
              <w:ind w:left="303"/>
              <w:rPr>
                <w:rFonts w:ascii="Verdana" w:eastAsia="Times New Roman" w:hAnsi="Verdana" w:cs="Times New Roman"/>
                <w:color w:val="000000"/>
                <w:sz w:val="21"/>
                <w:szCs w:val="21"/>
              </w:rPr>
            </w:pPr>
            <w:proofErr w:type="spellStart"/>
            <w:r w:rsidRPr="00A61E73">
              <w:rPr>
                <w:rFonts w:ascii="Verdana" w:eastAsia="Times New Roman" w:hAnsi="Verdana" w:cs="Times New Roman"/>
                <w:color w:val="FF0000"/>
                <w:sz w:val="21"/>
              </w:rPr>
              <w:t>x_train</w:t>
            </w:r>
            <w:proofErr w:type="spellEnd"/>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FF"/>
                <w:sz w:val="21"/>
              </w:rPr>
              <w:t>st_x</w:t>
            </w:r>
            <w:r w:rsidRPr="00A61E73">
              <w:rPr>
                <w:rFonts w:ascii="Verdana" w:eastAsia="Times New Roman" w:hAnsi="Verdana" w:cs="Times New Roman"/>
                <w:color w:val="000000"/>
                <w:sz w:val="21"/>
                <w:szCs w:val="21"/>
                <w:bdr w:val="none" w:sz="0" w:space="0" w:color="auto" w:frame="1"/>
              </w:rPr>
              <w:t>.fit_transform</w:t>
            </w:r>
            <w:proofErr w:type="spellEnd"/>
            <w:r w:rsidRPr="00A61E73">
              <w:rPr>
                <w:rFonts w:ascii="Verdana" w:eastAsia="Times New Roman" w:hAnsi="Verdana" w:cs="Times New Roman"/>
                <w:color w:val="000000"/>
                <w:sz w:val="21"/>
                <w:szCs w:val="21"/>
                <w:bdr w:val="none" w:sz="0" w:space="0" w:color="auto" w:frame="1"/>
              </w:rPr>
              <w:t>(</w:t>
            </w:r>
            <w:proofErr w:type="spellStart"/>
            <w:r w:rsidRPr="00A61E73">
              <w:rPr>
                <w:rFonts w:ascii="Verdana" w:eastAsia="Times New Roman" w:hAnsi="Verdana" w:cs="Times New Roman"/>
                <w:color w:val="000000"/>
                <w:sz w:val="21"/>
                <w:szCs w:val="21"/>
                <w:bdr w:val="none" w:sz="0" w:space="0" w:color="auto" w:frame="1"/>
              </w:rPr>
              <w:t>x_train</w:t>
            </w:r>
            <w:proofErr w:type="spellEnd"/>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For test dataset, we will directly apply </w:t>
            </w:r>
            <w:proofErr w:type="gramStart"/>
            <w:r w:rsidRPr="00A61E73">
              <w:rPr>
                <w:rFonts w:ascii="Verdana" w:eastAsia="Times New Roman" w:hAnsi="Verdana" w:cs="Times New Roman"/>
                <w:b/>
                <w:bCs/>
                <w:color w:val="000000"/>
                <w:sz w:val="21"/>
              </w:rPr>
              <w:t>transform(</w:t>
            </w:r>
            <w:proofErr w:type="gramEnd"/>
            <w:r w:rsidRPr="00A61E73">
              <w:rPr>
                <w:rFonts w:ascii="Verdana" w:eastAsia="Times New Roman" w:hAnsi="Verdana" w:cs="Times New Roman"/>
                <w:b/>
                <w:bCs/>
                <w:color w:val="000000"/>
                <w:sz w:val="21"/>
              </w:rPr>
              <w:t>)</w:t>
            </w:r>
            <w:r w:rsidRPr="00A61E73">
              <w:rPr>
                <w:rFonts w:ascii="Verdana" w:eastAsia="Times New Roman" w:hAnsi="Verdana" w:cs="Times New Roman"/>
                <w:color w:val="000000"/>
                <w:sz w:val="21"/>
                <w:szCs w:val="21"/>
              </w:rPr>
              <w:t> function instead of </w:t>
            </w:r>
            <w:proofErr w:type="spellStart"/>
            <w:r w:rsidRPr="00A61E73">
              <w:rPr>
                <w:rFonts w:ascii="Verdana" w:eastAsia="Times New Roman" w:hAnsi="Verdana" w:cs="Times New Roman"/>
                <w:b/>
                <w:bCs/>
                <w:color w:val="000000"/>
                <w:sz w:val="21"/>
              </w:rPr>
              <w:t>fit_transform</w:t>
            </w:r>
            <w:proofErr w:type="spellEnd"/>
            <w:r w:rsidRPr="00A61E73">
              <w:rPr>
                <w:rFonts w:ascii="Verdana" w:eastAsia="Times New Roman" w:hAnsi="Verdana" w:cs="Times New Roman"/>
                <w:b/>
                <w:bCs/>
                <w:color w:val="000000"/>
                <w:sz w:val="21"/>
              </w:rPr>
              <w:t>()</w:t>
            </w:r>
            <w:r w:rsidRPr="00A61E73">
              <w:rPr>
                <w:rFonts w:ascii="Verdana" w:eastAsia="Times New Roman" w:hAnsi="Verdana" w:cs="Times New Roman"/>
                <w:color w:val="000000"/>
                <w:sz w:val="21"/>
                <w:szCs w:val="21"/>
              </w:rPr>
              <w:t> because it is already done in training set.</w:t>
            </w:r>
          </w:p>
          <w:p w:rsidR="00A61E73" w:rsidRPr="00A61E73" w:rsidRDefault="00A61E73" w:rsidP="00A61E73">
            <w:pPr>
              <w:numPr>
                <w:ilvl w:val="0"/>
                <w:numId w:val="18"/>
              </w:numPr>
              <w:spacing w:after="121" w:line="379" w:lineRule="atLeast"/>
              <w:ind w:left="303"/>
              <w:rPr>
                <w:rFonts w:ascii="Verdana" w:eastAsia="Times New Roman" w:hAnsi="Verdana" w:cs="Times New Roman"/>
                <w:color w:val="000000"/>
                <w:sz w:val="21"/>
                <w:szCs w:val="21"/>
              </w:rPr>
            </w:pPr>
            <w:proofErr w:type="spellStart"/>
            <w:r w:rsidRPr="00A61E73">
              <w:rPr>
                <w:rFonts w:ascii="Verdana" w:eastAsia="Times New Roman" w:hAnsi="Verdana" w:cs="Times New Roman"/>
                <w:color w:val="FF0000"/>
                <w:sz w:val="21"/>
              </w:rPr>
              <w:t>x_test</w:t>
            </w:r>
            <w:proofErr w:type="spellEnd"/>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FF"/>
                <w:sz w:val="21"/>
              </w:rPr>
              <w:t>st_x</w:t>
            </w:r>
            <w:r w:rsidRPr="00A61E73">
              <w:rPr>
                <w:rFonts w:ascii="Verdana" w:eastAsia="Times New Roman" w:hAnsi="Verdana" w:cs="Times New Roman"/>
                <w:color w:val="000000"/>
                <w:sz w:val="21"/>
                <w:szCs w:val="21"/>
                <w:bdr w:val="none" w:sz="0" w:space="0" w:color="auto" w:frame="1"/>
              </w:rPr>
              <w:t>.transform</w:t>
            </w:r>
            <w:proofErr w:type="spellEnd"/>
            <w:r w:rsidRPr="00A61E73">
              <w:rPr>
                <w:rFonts w:ascii="Verdana" w:eastAsia="Times New Roman" w:hAnsi="Verdana" w:cs="Times New Roman"/>
                <w:color w:val="000000"/>
                <w:sz w:val="21"/>
                <w:szCs w:val="21"/>
                <w:bdr w:val="none" w:sz="0" w:space="0" w:color="auto" w:frame="1"/>
              </w:rPr>
              <w:t>(</w:t>
            </w:r>
            <w:proofErr w:type="spellStart"/>
            <w:r w:rsidRPr="00A61E73">
              <w:rPr>
                <w:rFonts w:ascii="Verdana" w:eastAsia="Times New Roman" w:hAnsi="Verdana" w:cs="Times New Roman"/>
                <w:color w:val="000000"/>
                <w:sz w:val="21"/>
                <w:szCs w:val="21"/>
                <w:bdr w:val="none" w:sz="0" w:space="0" w:color="auto" w:frame="1"/>
              </w:rPr>
              <w:t>x_test</w:t>
            </w:r>
            <w:proofErr w:type="spellEnd"/>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b/>
                <w:bCs/>
                <w:color w:val="000000"/>
                <w:sz w:val="21"/>
              </w:rPr>
              <w:t>Output:</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 xml:space="preserve">By executing the above lines of code, we will get the scaled values for </w:t>
            </w:r>
            <w:proofErr w:type="spellStart"/>
            <w:r w:rsidRPr="00A61E73">
              <w:rPr>
                <w:rFonts w:ascii="Verdana" w:eastAsia="Times New Roman" w:hAnsi="Verdana" w:cs="Times New Roman"/>
                <w:color w:val="000000"/>
                <w:sz w:val="21"/>
                <w:szCs w:val="21"/>
              </w:rPr>
              <w:t>x_train</w:t>
            </w:r>
            <w:proofErr w:type="spellEnd"/>
            <w:r w:rsidRPr="00A61E73">
              <w:rPr>
                <w:rFonts w:ascii="Verdana" w:eastAsia="Times New Roman" w:hAnsi="Verdana" w:cs="Times New Roman"/>
                <w:color w:val="000000"/>
                <w:sz w:val="21"/>
                <w:szCs w:val="21"/>
              </w:rPr>
              <w:t xml:space="preserve"> and </w:t>
            </w:r>
            <w:proofErr w:type="spellStart"/>
            <w:r w:rsidRPr="00A61E73">
              <w:rPr>
                <w:rFonts w:ascii="Verdana" w:eastAsia="Times New Roman" w:hAnsi="Verdana" w:cs="Times New Roman"/>
                <w:color w:val="000000"/>
                <w:sz w:val="21"/>
                <w:szCs w:val="21"/>
              </w:rPr>
              <w:t>x_test</w:t>
            </w:r>
            <w:proofErr w:type="spellEnd"/>
            <w:r w:rsidRPr="00A61E73">
              <w:rPr>
                <w:rFonts w:ascii="Verdana" w:eastAsia="Times New Roman" w:hAnsi="Verdana" w:cs="Times New Roman"/>
                <w:color w:val="000000"/>
                <w:sz w:val="21"/>
                <w:szCs w:val="21"/>
              </w:rPr>
              <w:t xml:space="preserve"> as:</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3"/>
                <w:szCs w:val="23"/>
              </w:rPr>
            </w:pPr>
            <w:proofErr w:type="spellStart"/>
            <w:r w:rsidRPr="00A61E73">
              <w:rPr>
                <w:rFonts w:ascii="Verdana" w:eastAsia="Times New Roman" w:hAnsi="Verdana" w:cs="Times New Roman"/>
                <w:b/>
                <w:bCs/>
                <w:color w:val="000000"/>
                <w:sz w:val="23"/>
              </w:rPr>
              <w:t>x_train</w:t>
            </w:r>
            <w:proofErr w:type="spellEnd"/>
            <w:r w:rsidRPr="00A61E73">
              <w:rPr>
                <w:rFonts w:ascii="Verdana" w:eastAsia="Times New Roman" w:hAnsi="Verdana" w:cs="Times New Roman"/>
                <w:b/>
                <w:bCs/>
                <w:color w:val="000000"/>
                <w:sz w:val="23"/>
              </w:rPr>
              <w:t>:</w:t>
            </w:r>
          </w:p>
          <w:p w:rsidR="00A61E73" w:rsidRPr="00A61E73" w:rsidRDefault="00A61E73" w:rsidP="00A61E73">
            <w:pPr>
              <w:spacing w:after="0" w:line="379" w:lineRule="atLeast"/>
              <w:ind w:left="303"/>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lastRenderedPageBreak/>
              <w:drawing>
                <wp:inline distT="0" distB="0" distL="0" distR="0">
                  <wp:extent cx="5794375" cy="5101590"/>
                  <wp:effectExtent l="19050" t="0" r="0" b="0"/>
                  <wp:docPr id="16" name="Picture 16"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 Preprocessing in Machine learning"/>
                          <pic:cNvPicPr>
                            <a:picLocks noChangeAspect="1" noChangeArrowheads="1"/>
                          </pic:cNvPicPr>
                        </pic:nvPicPr>
                        <pic:blipFill>
                          <a:blip r:embed="rId20"/>
                          <a:srcRect/>
                          <a:stretch>
                            <a:fillRect/>
                          </a:stretch>
                        </pic:blipFill>
                        <pic:spPr bwMode="auto">
                          <a:xfrm>
                            <a:off x="0" y="0"/>
                            <a:ext cx="5794375" cy="5101590"/>
                          </a:xfrm>
                          <a:prstGeom prst="rect">
                            <a:avLst/>
                          </a:prstGeom>
                          <a:noFill/>
                          <a:ln w="9525">
                            <a:noFill/>
                            <a:miter lim="800000"/>
                            <a:headEnd/>
                            <a:tailEnd/>
                          </a:ln>
                        </pic:spPr>
                      </pic:pic>
                    </a:graphicData>
                  </a:graphic>
                </wp:inline>
              </w:drawing>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3"/>
                <w:szCs w:val="23"/>
              </w:rPr>
            </w:pPr>
            <w:proofErr w:type="spellStart"/>
            <w:r w:rsidRPr="00A61E73">
              <w:rPr>
                <w:rFonts w:ascii="Verdana" w:eastAsia="Times New Roman" w:hAnsi="Verdana" w:cs="Times New Roman"/>
                <w:b/>
                <w:bCs/>
                <w:color w:val="000000"/>
                <w:sz w:val="23"/>
              </w:rPr>
              <w:t>x_test</w:t>
            </w:r>
            <w:proofErr w:type="spellEnd"/>
            <w:r w:rsidRPr="00A61E73">
              <w:rPr>
                <w:rFonts w:ascii="Verdana" w:eastAsia="Times New Roman" w:hAnsi="Verdana" w:cs="Times New Roman"/>
                <w:b/>
                <w:bCs/>
                <w:color w:val="000000"/>
                <w:sz w:val="23"/>
              </w:rPr>
              <w:t>:</w:t>
            </w:r>
          </w:p>
          <w:p w:rsidR="00A61E73" w:rsidRPr="00A61E73" w:rsidRDefault="00A61E73" w:rsidP="00A61E73">
            <w:pPr>
              <w:spacing w:after="0" w:line="379" w:lineRule="atLeast"/>
              <w:ind w:left="303"/>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lastRenderedPageBreak/>
              <w:drawing>
                <wp:inline distT="0" distB="0" distL="0" distR="0">
                  <wp:extent cx="5659755" cy="3166745"/>
                  <wp:effectExtent l="19050" t="0" r="0" b="0"/>
                  <wp:docPr id="17" name="Picture 17"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 Preprocessing in Machine learning"/>
                          <pic:cNvPicPr>
                            <a:picLocks noChangeAspect="1" noChangeArrowheads="1"/>
                          </pic:cNvPicPr>
                        </pic:nvPicPr>
                        <pic:blipFill>
                          <a:blip r:embed="rId21"/>
                          <a:srcRect/>
                          <a:stretch>
                            <a:fillRect/>
                          </a:stretch>
                        </pic:blipFill>
                        <pic:spPr bwMode="auto">
                          <a:xfrm>
                            <a:off x="0" y="0"/>
                            <a:ext cx="5659755" cy="3166745"/>
                          </a:xfrm>
                          <a:prstGeom prst="rect">
                            <a:avLst/>
                          </a:prstGeom>
                          <a:noFill/>
                          <a:ln w="9525">
                            <a:noFill/>
                            <a:miter lim="800000"/>
                            <a:headEnd/>
                            <a:tailEnd/>
                          </a:ln>
                        </pic:spPr>
                      </pic:pic>
                    </a:graphicData>
                  </a:graphic>
                </wp:inline>
              </w:drawing>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As we can see in the above output, all the variables are scaled between values -1 to 1.</w:t>
            </w:r>
          </w:p>
          <w:p w:rsidR="00A61E73" w:rsidRPr="00A61E73" w:rsidRDefault="00A61E73" w:rsidP="00A61E73">
            <w:pPr>
              <w:pBdr>
                <w:left w:val="single" w:sz="18" w:space="30" w:color="FFA500"/>
              </w:pBdr>
              <w:shd w:val="clear" w:color="auto" w:fill="FAEBD7"/>
              <w:spacing w:before="100" w:beforeAutospacing="1" w:after="100" w:afterAutospacing="1" w:line="379" w:lineRule="atLeast"/>
              <w:ind w:left="303"/>
              <w:outlineLvl w:val="3"/>
              <w:rPr>
                <w:rFonts w:ascii="Arial" w:eastAsia="Times New Roman" w:hAnsi="Arial" w:cs="Arial"/>
                <w:color w:val="000000"/>
                <w:sz w:val="23"/>
                <w:szCs w:val="23"/>
              </w:rPr>
            </w:pPr>
            <w:r w:rsidRPr="00A61E73">
              <w:rPr>
                <w:rFonts w:ascii="Arial" w:eastAsia="Times New Roman" w:hAnsi="Arial" w:cs="Arial"/>
                <w:b/>
                <w:bCs/>
                <w:color w:val="000000"/>
                <w:sz w:val="23"/>
              </w:rPr>
              <w:t>Note:</w:t>
            </w:r>
            <w:r w:rsidRPr="00A61E73">
              <w:rPr>
                <w:rFonts w:ascii="Arial" w:eastAsia="Times New Roman" w:hAnsi="Arial" w:cs="Arial"/>
                <w:color w:val="000000"/>
                <w:sz w:val="23"/>
                <w:szCs w:val="23"/>
              </w:rPr>
              <w:t> Here, we have not scaled the dependent variable because there are only two values 0 and 1. But if these variables will have more range of values, then we will also need to scale those variables.</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3"/>
                <w:szCs w:val="23"/>
              </w:rPr>
            </w:pPr>
            <w:r w:rsidRPr="00A61E73">
              <w:rPr>
                <w:rFonts w:ascii="Verdana" w:eastAsia="Times New Roman" w:hAnsi="Verdana" w:cs="Times New Roman"/>
                <w:b/>
                <w:bCs/>
                <w:color w:val="000000"/>
                <w:sz w:val="23"/>
              </w:rPr>
              <w:t>Combining all the steps:</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Now, in the end, we can combine all the steps together to make our complete code more understandable.</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 importing libraries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import </w:t>
            </w:r>
            <w:proofErr w:type="spellStart"/>
            <w:r w:rsidRPr="00A61E73">
              <w:rPr>
                <w:rFonts w:ascii="Verdana" w:eastAsia="Times New Roman" w:hAnsi="Verdana" w:cs="Times New Roman"/>
                <w:color w:val="000000"/>
                <w:sz w:val="21"/>
                <w:szCs w:val="21"/>
                <w:bdr w:val="none" w:sz="0" w:space="0" w:color="auto" w:frame="1"/>
              </w:rPr>
              <w:t>numpy</w:t>
            </w:r>
            <w:proofErr w:type="spellEnd"/>
            <w:r w:rsidRPr="00A61E73">
              <w:rPr>
                <w:rFonts w:ascii="Verdana" w:eastAsia="Times New Roman" w:hAnsi="Verdana" w:cs="Times New Roman"/>
                <w:color w:val="000000"/>
                <w:sz w:val="21"/>
                <w:szCs w:val="21"/>
                <w:bdr w:val="none" w:sz="0" w:space="0" w:color="auto" w:frame="1"/>
              </w:rPr>
              <w:t> as nm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lastRenderedPageBreak/>
              <w:t>import </w:t>
            </w:r>
            <w:proofErr w:type="spellStart"/>
            <w:r w:rsidRPr="00A61E73">
              <w:rPr>
                <w:rFonts w:ascii="Verdana" w:eastAsia="Times New Roman" w:hAnsi="Verdana" w:cs="Times New Roman"/>
                <w:color w:val="000000"/>
                <w:sz w:val="21"/>
                <w:szCs w:val="21"/>
                <w:bdr w:val="none" w:sz="0" w:space="0" w:color="auto" w:frame="1"/>
              </w:rPr>
              <w:t>matplotlib.pyplot</w:t>
            </w:r>
            <w:proofErr w:type="spellEnd"/>
            <w:r w:rsidRPr="00A61E73">
              <w:rPr>
                <w:rFonts w:ascii="Verdana" w:eastAsia="Times New Roman" w:hAnsi="Verdana" w:cs="Times New Roman"/>
                <w:color w:val="000000"/>
                <w:sz w:val="21"/>
                <w:szCs w:val="21"/>
                <w:bdr w:val="none" w:sz="0" w:space="0" w:color="auto" w:frame="1"/>
              </w:rPr>
              <w:t> as </w:t>
            </w:r>
            <w:proofErr w:type="spellStart"/>
            <w:r w:rsidRPr="00A61E73">
              <w:rPr>
                <w:rFonts w:ascii="Verdana" w:eastAsia="Times New Roman" w:hAnsi="Verdana" w:cs="Times New Roman"/>
                <w:color w:val="000000"/>
                <w:sz w:val="21"/>
                <w:szCs w:val="21"/>
                <w:bdr w:val="none" w:sz="0" w:space="0" w:color="auto" w:frame="1"/>
              </w:rPr>
              <w:t>mtp</w:t>
            </w:r>
            <w:proofErr w:type="spellEnd"/>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import pandas as pd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#importing datasets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proofErr w:type="spellStart"/>
            <w:r w:rsidRPr="00A61E73">
              <w:rPr>
                <w:rFonts w:ascii="Verdana" w:eastAsia="Times New Roman" w:hAnsi="Verdana" w:cs="Times New Roman"/>
                <w:color w:val="FF0000"/>
                <w:sz w:val="21"/>
              </w:rPr>
              <w:t>data_set</w:t>
            </w:r>
            <w:proofErr w:type="spellEnd"/>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FF"/>
                <w:sz w:val="21"/>
              </w:rPr>
              <w:t>pd</w:t>
            </w:r>
            <w:r w:rsidRPr="00A61E73">
              <w:rPr>
                <w:rFonts w:ascii="Verdana" w:eastAsia="Times New Roman" w:hAnsi="Verdana" w:cs="Times New Roman"/>
                <w:color w:val="000000"/>
                <w:sz w:val="21"/>
                <w:szCs w:val="21"/>
                <w:bdr w:val="none" w:sz="0" w:space="0" w:color="auto" w:frame="1"/>
              </w:rPr>
              <w:t>.read_csv</w:t>
            </w:r>
            <w:proofErr w:type="spellEnd"/>
            <w:r w:rsidRPr="00A61E73">
              <w:rPr>
                <w:rFonts w:ascii="Verdana" w:eastAsia="Times New Roman" w:hAnsi="Verdana" w:cs="Times New Roman"/>
                <w:color w:val="000000"/>
                <w:sz w:val="21"/>
                <w:szCs w:val="21"/>
                <w:bdr w:val="none" w:sz="0" w:space="0" w:color="auto" w:frame="1"/>
              </w:rPr>
              <w:t>('Dataset.csv')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#Extracting Independent Variable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FF0000"/>
                <w:sz w:val="21"/>
              </w:rPr>
              <w:t>x</w:t>
            </w:r>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FF"/>
                <w:sz w:val="21"/>
              </w:rPr>
              <w:t>data_set</w:t>
            </w:r>
            <w:r w:rsidRPr="00A61E73">
              <w:rPr>
                <w:rFonts w:ascii="Verdana" w:eastAsia="Times New Roman" w:hAnsi="Verdana" w:cs="Times New Roman"/>
                <w:color w:val="000000"/>
                <w:sz w:val="21"/>
                <w:szCs w:val="21"/>
                <w:bdr w:val="none" w:sz="0" w:space="0" w:color="auto" w:frame="1"/>
              </w:rPr>
              <w:t>.iloc</w:t>
            </w:r>
            <w:proofErr w:type="spellEnd"/>
            <w:r w:rsidRPr="00A61E73">
              <w:rPr>
                <w:rFonts w:ascii="Verdana" w:eastAsia="Times New Roman" w:hAnsi="Verdana" w:cs="Times New Roman"/>
                <w:color w:val="000000"/>
                <w:sz w:val="21"/>
                <w:szCs w:val="21"/>
                <w:bdr w:val="none" w:sz="0" w:space="0" w:color="auto" w:frame="1"/>
              </w:rPr>
              <w:t>[:, :-1].values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#Extracting Dependent variable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FF0000"/>
                <w:sz w:val="21"/>
              </w:rPr>
              <w:t>y</w:t>
            </w:r>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FF"/>
                <w:sz w:val="21"/>
              </w:rPr>
              <w:t>data_set</w:t>
            </w:r>
            <w:r w:rsidRPr="00A61E73">
              <w:rPr>
                <w:rFonts w:ascii="Verdana" w:eastAsia="Times New Roman" w:hAnsi="Verdana" w:cs="Times New Roman"/>
                <w:color w:val="000000"/>
                <w:sz w:val="21"/>
                <w:szCs w:val="21"/>
                <w:bdr w:val="none" w:sz="0" w:space="0" w:color="auto" w:frame="1"/>
              </w:rPr>
              <w:t>.iloc</w:t>
            </w:r>
            <w:proofErr w:type="spellEnd"/>
            <w:r w:rsidRPr="00A61E73">
              <w:rPr>
                <w:rFonts w:ascii="Verdana" w:eastAsia="Times New Roman" w:hAnsi="Verdana" w:cs="Times New Roman"/>
                <w:color w:val="000000"/>
                <w:sz w:val="21"/>
                <w:szCs w:val="21"/>
                <w:bdr w:val="none" w:sz="0" w:space="0" w:color="auto" w:frame="1"/>
              </w:rPr>
              <w:t>[:, 3].values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#handling missing data(Replacing missing data with the mean value)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from </w:t>
            </w:r>
            <w:proofErr w:type="spellStart"/>
            <w:r w:rsidRPr="00A61E73">
              <w:rPr>
                <w:rFonts w:ascii="Verdana" w:eastAsia="Times New Roman" w:hAnsi="Verdana" w:cs="Times New Roman"/>
                <w:color w:val="000000"/>
                <w:sz w:val="21"/>
                <w:szCs w:val="21"/>
                <w:bdr w:val="none" w:sz="0" w:space="0" w:color="auto" w:frame="1"/>
              </w:rPr>
              <w:t>sklearn.preprocessing</w:t>
            </w:r>
            <w:proofErr w:type="spellEnd"/>
            <w:r w:rsidRPr="00A61E73">
              <w:rPr>
                <w:rFonts w:ascii="Verdana" w:eastAsia="Times New Roman" w:hAnsi="Verdana" w:cs="Times New Roman"/>
                <w:color w:val="000000"/>
                <w:sz w:val="21"/>
                <w:szCs w:val="21"/>
                <w:bdr w:val="none" w:sz="0" w:space="0" w:color="auto" w:frame="1"/>
              </w:rPr>
              <w:t> import Imputer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FF0000"/>
                <w:sz w:val="21"/>
              </w:rPr>
              <w:t>imputer</w:t>
            </w:r>
            <w:r w:rsidRPr="00A61E73">
              <w:rPr>
                <w:rFonts w:ascii="Verdana" w:eastAsia="Times New Roman" w:hAnsi="Verdana" w:cs="Times New Roman"/>
                <w:color w:val="000000"/>
                <w:sz w:val="21"/>
                <w:szCs w:val="21"/>
                <w:bdr w:val="none" w:sz="0" w:space="0" w:color="auto" w:frame="1"/>
              </w:rPr>
              <w:t>= </w:t>
            </w:r>
            <w:r w:rsidRPr="00A61E73">
              <w:rPr>
                <w:rFonts w:ascii="Verdana" w:eastAsia="Times New Roman" w:hAnsi="Verdana" w:cs="Times New Roman"/>
                <w:color w:val="0000FF"/>
                <w:sz w:val="21"/>
              </w:rPr>
              <w:t>Imputer</w:t>
            </w:r>
            <w:r w:rsidRPr="00A61E73">
              <w:rPr>
                <w:rFonts w:ascii="Verdana" w:eastAsia="Times New Roman" w:hAnsi="Verdana" w:cs="Times New Roman"/>
                <w:color w:val="000000"/>
                <w:sz w:val="21"/>
                <w:szCs w:val="21"/>
                <w:bdr w:val="none" w:sz="0" w:space="0" w:color="auto" w:frame="1"/>
              </w:rPr>
              <w:t>(</w:t>
            </w:r>
            <w:r w:rsidRPr="00A61E73">
              <w:rPr>
                <w:rFonts w:ascii="Verdana" w:eastAsia="Times New Roman" w:hAnsi="Verdana" w:cs="Times New Roman"/>
                <w:color w:val="FF0000"/>
                <w:sz w:val="21"/>
              </w:rPr>
              <w:t>missing_values</w:t>
            </w:r>
            <w:r w:rsidRPr="00A61E73">
              <w:rPr>
                <w:rFonts w:ascii="Verdana" w:eastAsia="Times New Roman" w:hAnsi="Verdana" w:cs="Times New Roman"/>
                <w:color w:val="000000"/>
                <w:sz w:val="21"/>
                <w:szCs w:val="21"/>
                <w:bdr w:val="none" w:sz="0" w:space="0" w:color="auto" w:frame="1"/>
              </w:rPr>
              <w:t> =</w:t>
            </w:r>
            <w:r w:rsidRPr="00A61E73">
              <w:rPr>
                <w:rFonts w:ascii="Verdana" w:eastAsia="Times New Roman" w:hAnsi="Verdana" w:cs="Times New Roman"/>
                <w:color w:val="0000FF"/>
                <w:sz w:val="21"/>
              </w:rPr>
              <w:t>'NaN'</w:t>
            </w:r>
            <w:r w:rsidRPr="00A61E73">
              <w:rPr>
                <w:rFonts w:ascii="Verdana" w:eastAsia="Times New Roman" w:hAnsi="Verdana" w:cs="Times New Roman"/>
                <w:color w:val="000000"/>
                <w:sz w:val="21"/>
                <w:szCs w:val="21"/>
                <w:bdr w:val="none" w:sz="0" w:space="0" w:color="auto" w:frame="1"/>
              </w:rPr>
              <w:t>, </w:t>
            </w:r>
            <w:r w:rsidRPr="00A61E73">
              <w:rPr>
                <w:rFonts w:ascii="Verdana" w:eastAsia="Times New Roman" w:hAnsi="Verdana" w:cs="Times New Roman"/>
                <w:color w:val="FF0000"/>
                <w:sz w:val="21"/>
              </w:rPr>
              <w:t>strategy</w:t>
            </w:r>
            <w:r w:rsidRPr="00A61E73">
              <w:rPr>
                <w:rFonts w:ascii="Verdana" w:eastAsia="Times New Roman" w:hAnsi="Verdana" w:cs="Times New Roman"/>
                <w:color w:val="000000"/>
                <w:sz w:val="21"/>
                <w:szCs w:val="21"/>
                <w:bdr w:val="none" w:sz="0" w:space="0" w:color="auto" w:frame="1"/>
              </w:rPr>
              <w:t>=</w:t>
            </w:r>
            <w:r w:rsidRPr="00A61E73">
              <w:rPr>
                <w:rFonts w:ascii="Verdana" w:eastAsia="Times New Roman" w:hAnsi="Verdana" w:cs="Times New Roman"/>
                <w:color w:val="0000FF"/>
                <w:sz w:val="21"/>
              </w:rPr>
              <w:t>'mean'</w:t>
            </w:r>
            <w:r w:rsidRPr="00A61E73">
              <w:rPr>
                <w:rFonts w:ascii="Verdana" w:eastAsia="Times New Roman" w:hAnsi="Verdana" w:cs="Times New Roman"/>
                <w:color w:val="000000"/>
                <w:sz w:val="21"/>
                <w:szCs w:val="21"/>
                <w:bdr w:val="none" w:sz="0" w:space="0" w:color="auto" w:frame="1"/>
              </w:rPr>
              <w:t>, </w:t>
            </w:r>
            <w:r w:rsidRPr="00A61E73">
              <w:rPr>
                <w:rFonts w:ascii="Verdana" w:eastAsia="Times New Roman" w:hAnsi="Verdana" w:cs="Times New Roman"/>
                <w:color w:val="FF0000"/>
                <w:sz w:val="21"/>
              </w:rPr>
              <w:t>axis</w:t>
            </w:r>
            <w:r w:rsidRPr="00A61E73">
              <w:rPr>
                <w:rFonts w:ascii="Verdana" w:eastAsia="Times New Roman" w:hAnsi="Verdana" w:cs="Times New Roman"/>
                <w:color w:val="000000"/>
                <w:sz w:val="21"/>
                <w:szCs w:val="21"/>
                <w:bdr w:val="none" w:sz="0" w:space="0" w:color="auto" w:frame="1"/>
              </w:rPr>
              <w:t> = </w:t>
            </w:r>
            <w:r w:rsidRPr="00A61E73">
              <w:rPr>
                <w:rFonts w:ascii="Verdana" w:eastAsia="Times New Roman" w:hAnsi="Verdana" w:cs="Times New Roman"/>
                <w:color w:val="0000FF"/>
                <w:sz w:val="21"/>
              </w:rPr>
              <w:t>0</w:t>
            </w:r>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#Fitting imputer object to the independent </w:t>
            </w:r>
            <w:proofErr w:type="spellStart"/>
            <w:r w:rsidRPr="00A61E73">
              <w:rPr>
                <w:rFonts w:ascii="Verdana" w:eastAsia="Times New Roman" w:hAnsi="Verdana" w:cs="Times New Roman"/>
                <w:color w:val="000000"/>
                <w:sz w:val="21"/>
                <w:szCs w:val="21"/>
                <w:bdr w:val="none" w:sz="0" w:space="0" w:color="auto" w:frame="1"/>
              </w:rPr>
              <w:t>varibles</w:t>
            </w:r>
            <w:proofErr w:type="spellEnd"/>
            <w:r w:rsidRPr="00A61E73">
              <w:rPr>
                <w:rFonts w:ascii="Verdana" w:eastAsia="Times New Roman" w:hAnsi="Verdana" w:cs="Times New Roman"/>
                <w:color w:val="000000"/>
                <w:sz w:val="21"/>
                <w:szCs w:val="21"/>
                <w:bdr w:val="none" w:sz="0" w:space="0" w:color="auto" w:frame="1"/>
              </w:rPr>
              <w:t> x.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proofErr w:type="spellStart"/>
            <w:r w:rsidRPr="00A61E73">
              <w:rPr>
                <w:rFonts w:ascii="Verdana" w:eastAsia="Times New Roman" w:hAnsi="Verdana" w:cs="Times New Roman"/>
                <w:color w:val="FF0000"/>
                <w:sz w:val="21"/>
              </w:rPr>
              <w:t>imputer</w:t>
            </w:r>
            <w:r w:rsidRPr="00A61E73">
              <w:rPr>
                <w:rFonts w:ascii="Verdana" w:eastAsia="Times New Roman" w:hAnsi="Verdana" w:cs="Times New Roman"/>
                <w:color w:val="0000FF"/>
                <w:sz w:val="21"/>
              </w:rPr>
              <w:t>imputer</w:t>
            </w:r>
            <w:proofErr w:type="spellEnd"/>
            <w:r w:rsidRPr="00A61E73">
              <w:rPr>
                <w:rFonts w:ascii="Verdana" w:eastAsia="Times New Roman" w:hAnsi="Verdana" w:cs="Times New Roman"/>
                <w:color w:val="000000"/>
                <w:sz w:val="21"/>
                <w:szCs w:val="21"/>
                <w:bdr w:val="none" w:sz="0" w:space="0" w:color="auto" w:frame="1"/>
              </w:rPr>
              <w:t>= imputer.fit(x[:, 1:3])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#Replacing missing data with the calculated mean value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x[:, 1:3]= </w:t>
            </w:r>
            <w:proofErr w:type="spellStart"/>
            <w:r w:rsidRPr="00A61E73">
              <w:rPr>
                <w:rFonts w:ascii="Verdana" w:eastAsia="Times New Roman" w:hAnsi="Verdana" w:cs="Times New Roman"/>
                <w:color w:val="000000"/>
                <w:sz w:val="21"/>
                <w:szCs w:val="21"/>
                <w:bdr w:val="none" w:sz="0" w:space="0" w:color="auto" w:frame="1"/>
              </w:rPr>
              <w:t>imputer.transform</w:t>
            </w:r>
            <w:proofErr w:type="spellEnd"/>
            <w:r w:rsidRPr="00A61E73">
              <w:rPr>
                <w:rFonts w:ascii="Verdana" w:eastAsia="Times New Roman" w:hAnsi="Verdana" w:cs="Times New Roman"/>
                <w:color w:val="000000"/>
                <w:sz w:val="21"/>
                <w:szCs w:val="21"/>
                <w:bdr w:val="none" w:sz="0" w:space="0" w:color="auto" w:frame="1"/>
              </w:rPr>
              <w:t>(x[:, 1:3])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#for Country Variable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from </w:t>
            </w:r>
            <w:proofErr w:type="spellStart"/>
            <w:r w:rsidRPr="00A61E73">
              <w:rPr>
                <w:rFonts w:ascii="Verdana" w:eastAsia="Times New Roman" w:hAnsi="Verdana" w:cs="Times New Roman"/>
                <w:color w:val="000000"/>
                <w:sz w:val="21"/>
                <w:szCs w:val="21"/>
                <w:bdr w:val="none" w:sz="0" w:space="0" w:color="auto" w:frame="1"/>
              </w:rPr>
              <w:t>sklearn.preprocessing</w:t>
            </w:r>
            <w:proofErr w:type="spellEnd"/>
            <w:r w:rsidRPr="00A61E73">
              <w:rPr>
                <w:rFonts w:ascii="Verdana" w:eastAsia="Times New Roman" w:hAnsi="Verdana" w:cs="Times New Roman"/>
                <w:color w:val="000000"/>
                <w:sz w:val="21"/>
                <w:szCs w:val="21"/>
                <w:bdr w:val="none" w:sz="0" w:space="0" w:color="auto" w:frame="1"/>
              </w:rPr>
              <w:t> import </w:t>
            </w:r>
            <w:proofErr w:type="spellStart"/>
            <w:r w:rsidRPr="00A61E73">
              <w:rPr>
                <w:rFonts w:ascii="Verdana" w:eastAsia="Times New Roman" w:hAnsi="Verdana" w:cs="Times New Roman"/>
                <w:color w:val="000000"/>
                <w:sz w:val="21"/>
                <w:szCs w:val="21"/>
                <w:bdr w:val="none" w:sz="0" w:space="0" w:color="auto" w:frame="1"/>
              </w:rPr>
              <w:t>LabelEncoder</w:t>
            </w:r>
            <w:proofErr w:type="spellEnd"/>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00"/>
                <w:sz w:val="21"/>
                <w:szCs w:val="21"/>
                <w:bdr w:val="none" w:sz="0" w:space="0" w:color="auto" w:frame="1"/>
              </w:rPr>
              <w:t>OneHotEncoder</w:t>
            </w:r>
            <w:proofErr w:type="spellEnd"/>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proofErr w:type="spellStart"/>
            <w:r w:rsidRPr="00A61E73">
              <w:rPr>
                <w:rFonts w:ascii="Verdana" w:eastAsia="Times New Roman" w:hAnsi="Verdana" w:cs="Times New Roman"/>
                <w:color w:val="FF0000"/>
                <w:sz w:val="21"/>
              </w:rPr>
              <w:lastRenderedPageBreak/>
              <w:t>label_encoder_x</w:t>
            </w:r>
            <w:proofErr w:type="spellEnd"/>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FF"/>
                <w:sz w:val="21"/>
              </w:rPr>
              <w:t>LabelEncoder</w:t>
            </w:r>
            <w:proofErr w:type="spellEnd"/>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x[:, 0]= </w:t>
            </w:r>
            <w:proofErr w:type="spellStart"/>
            <w:r w:rsidRPr="00A61E73">
              <w:rPr>
                <w:rFonts w:ascii="Verdana" w:eastAsia="Times New Roman" w:hAnsi="Verdana" w:cs="Times New Roman"/>
                <w:color w:val="000000"/>
                <w:sz w:val="21"/>
                <w:szCs w:val="21"/>
                <w:bdr w:val="none" w:sz="0" w:space="0" w:color="auto" w:frame="1"/>
              </w:rPr>
              <w:t>label_encoder_x.fit_transform</w:t>
            </w:r>
            <w:proofErr w:type="spellEnd"/>
            <w:r w:rsidRPr="00A61E73">
              <w:rPr>
                <w:rFonts w:ascii="Verdana" w:eastAsia="Times New Roman" w:hAnsi="Verdana" w:cs="Times New Roman"/>
                <w:color w:val="000000"/>
                <w:sz w:val="21"/>
                <w:szCs w:val="21"/>
                <w:bdr w:val="none" w:sz="0" w:space="0" w:color="auto" w:frame="1"/>
              </w:rPr>
              <w:t>(x[:, 0])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#Encoding for dummy variables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proofErr w:type="spellStart"/>
            <w:r w:rsidRPr="00A61E73">
              <w:rPr>
                <w:rFonts w:ascii="Verdana" w:eastAsia="Times New Roman" w:hAnsi="Verdana" w:cs="Times New Roman"/>
                <w:color w:val="FF0000"/>
                <w:sz w:val="21"/>
              </w:rPr>
              <w:t>onehot_encoder</w:t>
            </w:r>
            <w:proofErr w:type="spellEnd"/>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FF"/>
                <w:sz w:val="21"/>
              </w:rPr>
              <w:t>OneHotEncoder</w:t>
            </w:r>
            <w:proofErr w:type="spellEnd"/>
            <w:r w:rsidRPr="00A61E73">
              <w:rPr>
                <w:rFonts w:ascii="Verdana" w:eastAsia="Times New Roman" w:hAnsi="Verdana" w:cs="Times New Roman"/>
                <w:color w:val="000000"/>
                <w:sz w:val="21"/>
                <w:szCs w:val="21"/>
                <w:bdr w:val="none" w:sz="0" w:space="0" w:color="auto" w:frame="1"/>
              </w:rPr>
              <w:t>(</w:t>
            </w:r>
            <w:proofErr w:type="spellStart"/>
            <w:r w:rsidRPr="00A61E73">
              <w:rPr>
                <w:rFonts w:ascii="Verdana" w:eastAsia="Times New Roman" w:hAnsi="Verdana" w:cs="Times New Roman"/>
                <w:color w:val="FF0000"/>
                <w:sz w:val="21"/>
              </w:rPr>
              <w:t>categorical_features</w:t>
            </w:r>
            <w:proofErr w:type="spellEnd"/>
            <w:r w:rsidRPr="00A61E73">
              <w:rPr>
                <w:rFonts w:ascii="Verdana" w:eastAsia="Times New Roman" w:hAnsi="Verdana" w:cs="Times New Roman"/>
                <w:color w:val="000000"/>
                <w:sz w:val="21"/>
                <w:szCs w:val="21"/>
                <w:bdr w:val="none" w:sz="0" w:space="0" w:color="auto" w:frame="1"/>
              </w:rPr>
              <w:t>= [0])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FF0000"/>
                <w:sz w:val="21"/>
              </w:rPr>
              <w:t>x</w:t>
            </w:r>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FF"/>
                <w:sz w:val="21"/>
              </w:rPr>
              <w:t>onehot_encoder</w:t>
            </w:r>
            <w:r w:rsidRPr="00A61E73">
              <w:rPr>
                <w:rFonts w:ascii="Verdana" w:eastAsia="Times New Roman" w:hAnsi="Verdana" w:cs="Times New Roman"/>
                <w:color w:val="000000"/>
                <w:sz w:val="21"/>
                <w:szCs w:val="21"/>
                <w:bdr w:val="none" w:sz="0" w:space="0" w:color="auto" w:frame="1"/>
              </w:rPr>
              <w:t>.fit_transform</w:t>
            </w:r>
            <w:proofErr w:type="spellEnd"/>
            <w:r w:rsidRPr="00A61E73">
              <w:rPr>
                <w:rFonts w:ascii="Verdana" w:eastAsia="Times New Roman" w:hAnsi="Verdana" w:cs="Times New Roman"/>
                <w:color w:val="000000"/>
                <w:sz w:val="21"/>
                <w:szCs w:val="21"/>
                <w:bdr w:val="none" w:sz="0" w:space="0" w:color="auto" w:frame="1"/>
              </w:rPr>
              <w:t>(x).</w:t>
            </w:r>
            <w:proofErr w:type="spellStart"/>
            <w:r w:rsidRPr="00A61E73">
              <w:rPr>
                <w:rFonts w:ascii="Verdana" w:eastAsia="Times New Roman" w:hAnsi="Verdana" w:cs="Times New Roman"/>
                <w:color w:val="000000"/>
                <w:sz w:val="21"/>
                <w:szCs w:val="21"/>
                <w:bdr w:val="none" w:sz="0" w:space="0" w:color="auto" w:frame="1"/>
              </w:rPr>
              <w:t>toarray</w:t>
            </w:r>
            <w:proofErr w:type="spellEnd"/>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#encoding for purchased variable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proofErr w:type="spellStart"/>
            <w:r w:rsidRPr="00A61E73">
              <w:rPr>
                <w:rFonts w:ascii="Verdana" w:eastAsia="Times New Roman" w:hAnsi="Verdana" w:cs="Times New Roman"/>
                <w:color w:val="FF0000"/>
                <w:sz w:val="21"/>
              </w:rPr>
              <w:t>labelencoder_y</w:t>
            </w:r>
            <w:proofErr w:type="spellEnd"/>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FF"/>
                <w:sz w:val="21"/>
              </w:rPr>
              <w:t>LabelEncoder</w:t>
            </w:r>
            <w:proofErr w:type="spellEnd"/>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FF0000"/>
                <w:sz w:val="21"/>
              </w:rPr>
              <w:t>y</w:t>
            </w:r>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FF"/>
                <w:sz w:val="21"/>
              </w:rPr>
              <w:t>labelencoder_y</w:t>
            </w:r>
            <w:r w:rsidRPr="00A61E73">
              <w:rPr>
                <w:rFonts w:ascii="Verdana" w:eastAsia="Times New Roman" w:hAnsi="Verdana" w:cs="Times New Roman"/>
                <w:color w:val="000000"/>
                <w:sz w:val="21"/>
                <w:szCs w:val="21"/>
                <w:bdr w:val="none" w:sz="0" w:space="0" w:color="auto" w:frame="1"/>
              </w:rPr>
              <w:t>.fit_transform</w:t>
            </w:r>
            <w:proofErr w:type="spellEnd"/>
            <w:r w:rsidRPr="00A61E73">
              <w:rPr>
                <w:rFonts w:ascii="Verdana" w:eastAsia="Times New Roman" w:hAnsi="Verdana" w:cs="Times New Roman"/>
                <w:color w:val="000000"/>
                <w:sz w:val="21"/>
                <w:szCs w:val="21"/>
                <w:bdr w:val="none" w:sz="0" w:space="0" w:color="auto" w:frame="1"/>
              </w:rPr>
              <w:t>(y)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 Splitting the dataset into training and test set.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from </w:t>
            </w:r>
            <w:proofErr w:type="spellStart"/>
            <w:r w:rsidRPr="00A61E73">
              <w:rPr>
                <w:rFonts w:ascii="Verdana" w:eastAsia="Times New Roman" w:hAnsi="Verdana" w:cs="Times New Roman"/>
                <w:color w:val="000000"/>
                <w:sz w:val="21"/>
                <w:szCs w:val="21"/>
                <w:bdr w:val="none" w:sz="0" w:space="0" w:color="auto" w:frame="1"/>
              </w:rPr>
              <w:t>sklearn.model_selection</w:t>
            </w:r>
            <w:proofErr w:type="spellEnd"/>
            <w:r w:rsidRPr="00A61E73">
              <w:rPr>
                <w:rFonts w:ascii="Verdana" w:eastAsia="Times New Roman" w:hAnsi="Verdana" w:cs="Times New Roman"/>
                <w:color w:val="000000"/>
                <w:sz w:val="21"/>
                <w:szCs w:val="21"/>
                <w:bdr w:val="none" w:sz="0" w:space="0" w:color="auto" w:frame="1"/>
              </w:rPr>
              <w:t> import </w:t>
            </w:r>
            <w:proofErr w:type="spellStart"/>
            <w:r w:rsidRPr="00A61E73">
              <w:rPr>
                <w:rFonts w:ascii="Verdana" w:eastAsia="Times New Roman" w:hAnsi="Verdana" w:cs="Times New Roman"/>
                <w:color w:val="000000"/>
                <w:sz w:val="21"/>
                <w:szCs w:val="21"/>
                <w:bdr w:val="none" w:sz="0" w:space="0" w:color="auto" w:frame="1"/>
              </w:rPr>
              <w:t>train_test_split</w:t>
            </w:r>
            <w:proofErr w:type="spellEnd"/>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x_train, x_test, y_train, </w:t>
            </w:r>
            <w:r w:rsidRPr="00A61E73">
              <w:rPr>
                <w:rFonts w:ascii="Verdana" w:eastAsia="Times New Roman" w:hAnsi="Verdana" w:cs="Times New Roman"/>
                <w:color w:val="FF0000"/>
                <w:sz w:val="21"/>
              </w:rPr>
              <w:t>y_test</w:t>
            </w:r>
            <w:r w:rsidRPr="00A61E73">
              <w:rPr>
                <w:rFonts w:ascii="Verdana" w:eastAsia="Times New Roman" w:hAnsi="Verdana" w:cs="Times New Roman"/>
                <w:color w:val="000000"/>
                <w:sz w:val="21"/>
                <w:szCs w:val="21"/>
                <w:bdr w:val="none" w:sz="0" w:space="0" w:color="auto" w:frame="1"/>
              </w:rPr>
              <w:t>= </w:t>
            </w:r>
            <w:r w:rsidRPr="00A61E73">
              <w:rPr>
                <w:rFonts w:ascii="Verdana" w:eastAsia="Times New Roman" w:hAnsi="Verdana" w:cs="Times New Roman"/>
                <w:color w:val="0000FF"/>
                <w:sz w:val="21"/>
              </w:rPr>
              <w:t>train_test_split</w:t>
            </w:r>
            <w:r w:rsidRPr="00A61E73">
              <w:rPr>
                <w:rFonts w:ascii="Verdana" w:eastAsia="Times New Roman" w:hAnsi="Verdana" w:cs="Times New Roman"/>
                <w:color w:val="000000"/>
                <w:sz w:val="21"/>
                <w:szCs w:val="21"/>
                <w:bdr w:val="none" w:sz="0" w:space="0" w:color="auto" w:frame="1"/>
              </w:rPr>
              <w:t>(x, y, </w:t>
            </w:r>
            <w:r w:rsidRPr="00A61E73">
              <w:rPr>
                <w:rFonts w:ascii="Verdana" w:eastAsia="Times New Roman" w:hAnsi="Verdana" w:cs="Times New Roman"/>
                <w:color w:val="FF0000"/>
                <w:sz w:val="21"/>
              </w:rPr>
              <w:t>test_size</w:t>
            </w:r>
            <w:r w:rsidRPr="00A61E73">
              <w:rPr>
                <w:rFonts w:ascii="Verdana" w:eastAsia="Times New Roman" w:hAnsi="Verdana" w:cs="Times New Roman"/>
                <w:color w:val="000000"/>
                <w:sz w:val="21"/>
                <w:szCs w:val="21"/>
                <w:bdr w:val="none" w:sz="0" w:space="0" w:color="auto" w:frame="1"/>
              </w:rPr>
              <w:t>= </w:t>
            </w:r>
            <w:r w:rsidRPr="00A61E73">
              <w:rPr>
                <w:rFonts w:ascii="Verdana" w:eastAsia="Times New Roman" w:hAnsi="Verdana" w:cs="Times New Roman"/>
                <w:color w:val="0000FF"/>
                <w:sz w:val="21"/>
              </w:rPr>
              <w:t>0</w:t>
            </w:r>
            <w:r w:rsidRPr="00A61E73">
              <w:rPr>
                <w:rFonts w:ascii="Verdana" w:eastAsia="Times New Roman" w:hAnsi="Verdana" w:cs="Times New Roman"/>
                <w:color w:val="000000"/>
                <w:sz w:val="21"/>
                <w:szCs w:val="21"/>
                <w:bdr w:val="none" w:sz="0" w:space="0" w:color="auto" w:frame="1"/>
              </w:rPr>
              <w:t>.2, </w:t>
            </w:r>
            <w:r w:rsidRPr="00A61E73">
              <w:rPr>
                <w:rFonts w:ascii="Verdana" w:eastAsia="Times New Roman" w:hAnsi="Verdana" w:cs="Times New Roman"/>
                <w:color w:val="FF0000"/>
                <w:sz w:val="21"/>
              </w:rPr>
              <w:t>random_state</w:t>
            </w:r>
            <w:r w:rsidRPr="00A61E73">
              <w:rPr>
                <w:rFonts w:ascii="Verdana" w:eastAsia="Times New Roman" w:hAnsi="Verdana" w:cs="Times New Roman"/>
                <w:color w:val="000000"/>
                <w:sz w:val="21"/>
                <w:szCs w:val="21"/>
                <w:bdr w:val="none" w:sz="0" w:space="0" w:color="auto" w:frame="1"/>
              </w:rPr>
              <w:t>=</w:t>
            </w:r>
            <w:r w:rsidRPr="00A61E73">
              <w:rPr>
                <w:rFonts w:ascii="Verdana" w:eastAsia="Times New Roman" w:hAnsi="Verdana" w:cs="Times New Roman"/>
                <w:color w:val="0000FF"/>
                <w:sz w:val="21"/>
              </w:rPr>
              <w:t>0</w:t>
            </w:r>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#Feature Scaling of datasets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bdr w:val="none" w:sz="0" w:space="0" w:color="auto" w:frame="1"/>
              </w:rPr>
              <w:t>from </w:t>
            </w:r>
            <w:proofErr w:type="spellStart"/>
            <w:r w:rsidRPr="00A61E73">
              <w:rPr>
                <w:rFonts w:ascii="Verdana" w:eastAsia="Times New Roman" w:hAnsi="Verdana" w:cs="Times New Roman"/>
                <w:color w:val="000000"/>
                <w:sz w:val="21"/>
                <w:szCs w:val="21"/>
                <w:bdr w:val="none" w:sz="0" w:space="0" w:color="auto" w:frame="1"/>
              </w:rPr>
              <w:t>sklearn.preprocessing</w:t>
            </w:r>
            <w:proofErr w:type="spellEnd"/>
            <w:r w:rsidRPr="00A61E73">
              <w:rPr>
                <w:rFonts w:ascii="Verdana" w:eastAsia="Times New Roman" w:hAnsi="Verdana" w:cs="Times New Roman"/>
                <w:color w:val="000000"/>
                <w:sz w:val="21"/>
                <w:szCs w:val="21"/>
                <w:bdr w:val="none" w:sz="0" w:space="0" w:color="auto" w:frame="1"/>
              </w:rPr>
              <w:t> import </w:t>
            </w:r>
            <w:proofErr w:type="spellStart"/>
            <w:r w:rsidRPr="00A61E73">
              <w:rPr>
                <w:rFonts w:ascii="Verdana" w:eastAsia="Times New Roman" w:hAnsi="Verdana" w:cs="Times New Roman"/>
                <w:color w:val="000000"/>
                <w:sz w:val="21"/>
                <w:szCs w:val="21"/>
                <w:bdr w:val="none" w:sz="0" w:space="0" w:color="auto" w:frame="1"/>
              </w:rPr>
              <w:t>StandardScaler</w:t>
            </w:r>
            <w:proofErr w:type="spellEnd"/>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proofErr w:type="spellStart"/>
            <w:r w:rsidRPr="00A61E73">
              <w:rPr>
                <w:rFonts w:ascii="Verdana" w:eastAsia="Times New Roman" w:hAnsi="Verdana" w:cs="Times New Roman"/>
                <w:color w:val="FF0000"/>
                <w:sz w:val="21"/>
              </w:rPr>
              <w:t>st_x</w:t>
            </w:r>
            <w:proofErr w:type="spellEnd"/>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FF"/>
                <w:sz w:val="21"/>
              </w:rPr>
              <w:t>StandardScaler</w:t>
            </w:r>
            <w:proofErr w:type="spellEnd"/>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after="0" w:line="379" w:lineRule="atLeast"/>
              <w:ind w:left="-57"/>
              <w:rPr>
                <w:rFonts w:ascii="Verdana" w:eastAsia="Times New Roman" w:hAnsi="Verdana" w:cs="Times New Roman"/>
                <w:color w:val="000000"/>
                <w:sz w:val="21"/>
                <w:szCs w:val="21"/>
              </w:rPr>
            </w:pPr>
            <w:proofErr w:type="spellStart"/>
            <w:r w:rsidRPr="00A61E73">
              <w:rPr>
                <w:rFonts w:ascii="Verdana" w:eastAsia="Times New Roman" w:hAnsi="Verdana" w:cs="Times New Roman"/>
                <w:color w:val="FF0000"/>
                <w:sz w:val="21"/>
              </w:rPr>
              <w:t>x_train</w:t>
            </w:r>
            <w:proofErr w:type="spellEnd"/>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FF"/>
                <w:sz w:val="21"/>
              </w:rPr>
              <w:t>st_x</w:t>
            </w:r>
            <w:r w:rsidRPr="00A61E73">
              <w:rPr>
                <w:rFonts w:ascii="Verdana" w:eastAsia="Times New Roman" w:hAnsi="Verdana" w:cs="Times New Roman"/>
                <w:color w:val="000000"/>
                <w:sz w:val="21"/>
                <w:szCs w:val="21"/>
                <w:bdr w:val="none" w:sz="0" w:space="0" w:color="auto" w:frame="1"/>
              </w:rPr>
              <w:t>.fit_transform</w:t>
            </w:r>
            <w:proofErr w:type="spellEnd"/>
            <w:r w:rsidRPr="00A61E73">
              <w:rPr>
                <w:rFonts w:ascii="Verdana" w:eastAsia="Times New Roman" w:hAnsi="Verdana" w:cs="Times New Roman"/>
                <w:color w:val="000000"/>
                <w:sz w:val="21"/>
                <w:szCs w:val="21"/>
                <w:bdr w:val="none" w:sz="0" w:space="0" w:color="auto" w:frame="1"/>
              </w:rPr>
              <w:t>(</w:t>
            </w:r>
            <w:proofErr w:type="spellStart"/>
            <w:r w:rsidRPr="00A61E73">
              <w:rPr>
                <w:rFonts w:ascii="Verdana" w:eastAsia="Times New Roman" w:hAnsi="Verdana" w:cs="Times New Roman"/>
                <w:color w:val="000000"/>
                <w:sz w:val="21"/>
                <w:szCs w:val="21"/>
                <w:bdr w:val="none" w:sz="0" w:space="0" w:color="auto" w:frame="1"/>
              </w:rPr>
              <w:t>x_train</w:t>
            </w:r>
            <w:proofErr w:type="spellEnd"/>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after="121" w:line="379" w:lineRule="atLeast"/>
              <w:ind w:left="-57"/>
              <w:rPr>
                <w:rFonts w:ascii="Verdana" w:eastAsia="Times New Roman" w:hAnsi="Verdana" w:cs="Times New Roman"/>
                <w:color w:val="000000"/>
                <w:sz w:val="21"/>
                <w:szCs w:val="21"/>
              </w:rPr>
            </w:pPr>
            <w:proofErr w:type="spellStart"/>
            <w:r w:rsidRPr="00A61E73">
              <w:rPr>
                <w:rFonts w:ascii="Verdana" w:eastAsia="Times New Roman" w:hAnsi="Verdana" w:cs="Times New Roman"/>
                <w:color w:val="FF0000"/>
                <w:sz w:val="21"/>
              </w:rPr>
              <w:t>x_test</w:t>
            </w:r>
            <w:proofErr w:type="spellEnd"/>
            <w:r w:rsidRPr="00A61E73">
              <w:rPr>
                <w:rFonts w:ascii="Verdana" w:eastAsia="Times New Roman" w:hAnsi="Verdana" w:cs="Times New Roman"/>
                <w:color w:val="000000"/>
                <w:sz w:val="21"/>
                <w:szCs w:val="21"/>
                <w:bdr w:val="none" w:sz="0" w:space="0" w:color="auto" w:frame="1"/>
              </w:rPr>
              <w:t>= </w:t>
            </w:r>
            <w:proofErr w:type="spellStart"/>
            <w:r w:rsidRPr="00A61E73">
              <w:rPr>
                <w:rFonts w:ascii="Verdana" w:eastAsia="Times New Roman" w:hAnsi="Verdana" w:cs="Times New Roman"/>
                <w:color w:val="0000FF"/>
                <w:sz w:val="21"/>
              </w:rPr>
              <w:t>st_x</w:t>
            </w:r>
            <w:r w:rsidRPr="00A61E73">
              <w:rPr>
                <w:rFonts w:ascii="Verdana" w:eastAsia="Times New Roman" w:hAnsi="Verdana" w:cs="Times New Roman"/>
                <w:color w:val="000000"/>
                <w:sz w:val="21"/>
                <w:szCs w:val="21"/>
                <w:bdr w:val="none" w:sz="0" w:space="0" w:color="auto" w:frame="1"/>
              </w:rPr>
              <w:t>.transform</w:t>
            </w:r>
            <w:proofErr w:type="spellEnd"/>
            <w:r w:rsidRPr="00A61E73">
              <w:rPr>
                <w:rFonts w:ascii="Verdana" w:eastAsia="Times New Roman" w:hAnsi="Verdana" w:cs="Times New Roman"/>
                <w:color w:val="000000"/>
                <w:sz w:val="21"/>
                <w:szCs w:val="21"/>
                <w:bdr w:val="none" w:sz="0" w:space="0" w:color="auto" w:frame="1"/>
              </w:rPr>
              <w:t>(</w:t>
            </w:r>
            <w:proofErr w:type="spellStart"/>
            <w:r w:rsidRPr="00A61E73">
              <w:rPr>
                <w:rFonts w:ascii="Verdana" w:eastAsia="Times New Roman" w:hAnsi="Verdana" w:cs="Times New Roman"/>
                <w:color w:val="000000"/>
                <w:sz w:val="21"/>
                <w:szCs w:val="21"/>
                <w:bdr w:val="none" w:sz="0" w:space="0" w:color="auto" w:frame="1"/>
              </w:rPr>
              <w:t>x_test</w:t>
            </w:r>
            <w:proofErr w:type="spellEnd"/>
            <w:r w:rsidRPr="00A61E73">
              <w:rPr>
                <w:rFonts w:ascii="Verdana" w:eastAsia="Times New Roman" w:hAnsi="Verdana" w:cs="Times New Roman"/>
                <w:color w:val="000000"/>
                <w:sz w:val="21"/>
                <w:szCs w:val="21"/>
                <w:bdr w:val="none" w:sz="0" w:space="0" w:color="auto" w:frame="1"/>
              </w:rPr>
              <w:t>)  </w:t>
            </w:r>
          </w:p>
          <w:p w:rsidR="00A61E73" w:rsidRPr="00A61E73" w:rsidRDefault="00A61E73" w:rsidP="00A61E73">
            <w:pPr>
              <w:spacing w:before="100" w:beforeAutospacing="1" w:after="100" w:afterAutospacing="1"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t xml:space="preserve">In the above code, we have included all the data preprocessing steps together. But there are some steps or lines of code which are not necessary for all machine learning models. So we can exclude them from our code to make it </w:t>
            </w:r>
            <w:r w:rsidRPr="00A61E73">
              <w:rPr>
                <w:rFonts w:ascii="Verdana" w:eastAsia="Times New Roman" w:hAnsi="Verdana" w:cs="Times New Roman"/>
                <w:color w:val="000000"/>
                <w:sz w:val="21"/>
                <w:szCs w:val="21"/>
              </w:rPr>
              <w:lastRenderedPageBreak/>
              <w:t>reusable for all models.</w:t>
            </w:r>
          </w:p>
          <w:p w:rsidR="00A61E73" w:rsidRPr="00A61E73" w:rsidRDefault="00A61E73" w:rsidP="00A61E73">
            <w:pPr>
              <w:spacing w:after="0" w:line="379" w:lineRule="atLeast"/>
              <w:ind w:left="303"/>
              <w:rPr>
                <w:rFonts w:ascii="Verdana" w:eastAsia="Times New Roman" w:hAnsi="Verdana" w:cs="Times New Roman"/>
                <w:color w:val="000000"/>
                <w:sz w:val="21"/>
                <w:szCs w:val="21"/>
              </w:rPr>
            </w:pPr>
            <w:r w:rsidRPr="00A61E73">
              <w:rPr>
                <w:rFonts w:ascii="Verdana" w:eastAsia="Times New Roman" w:hAnsi="Verdana" w:cs="Times New Roman"/>
                <w:color w:val="000000"/>
                <w:sz w:val="21"/>
                <w:szCs w:val="21"/>
              </w:rPr>
              <w:pict>
                <v:rect id="_x0000_i1374" style="width:0;height:.75pt" o:hralign="center" o:hrstd="t" o:hrnoshade="t" o:hr="t" fillcolor="#d4d4d4" stroked="f"/>
              </w:pict>
            </w:r>
          </w:p>
          <w:p w:rsidR="00A61E73" w:rsidRPr="00A61E73" w:rsidRDefault="00A61E73" w:rsidP="00A61E73">
            <w:pPr>
              <w:spacing w:after="0" w:line="379" w:lineRule="atLeast"/>
              <w:ind w:left="303"/>
              <w:rPr>
                <w:rFonts w:ascii="Verdana" w:eastAsia="Times New Roman" w:hAnsi="Verdana" w:cs="Times New Roman"/>
                <w:color w:val="000000"/>
                <w:sz w:val="21"/>
                <w:szCs w:val="21"/>
              </w:rPr>
            </w:pPr>
            <w:r w:rsidRPr="00A61E73">
              <w:rPr>
                <w:rFonts w:ascii="Times New Roman" w:eastAsia="Times New Roman" w:hAnsi="Times New Roman" w:cs="Times New Roman"/>
                <w:color w:val="FFFFFF"/>
                <w:sz w:val="24"/>
                <w:szCs w:val="24"/>
              </w:rPr>
              <w:t>Next Top</w:t>
            </w:r>
          </w:p>
        </w:tc>
      </w:tr>
    </w:tbl>
    <w:p w:rsidR="00A61E73" w:rsidRPr="00A61E73" w:rsidRDefault="00A61E73" w:rsidP="00A61E73">
      <w:pPr>
        <w:shd w:val="clear" w:color="auto" w:fill="FFFFFF"/>
        <w:spacing w:after="0" w:line="240" w:lineRule="auto"/>
        <w:rPr>
          <w:ins w:id="0" w:author="Unknown"/>
          <w:rFonts w:ascii="Times New Roman" w:eastAsia="Times New Roman" w:hAnsi="Times New Roman" w:cs="Times New Roman"/>
          <w:color w:val="000000"/>
          <w:sz w:val="27"/>
          <w:szCs w:val="27"/>
        </w:rPr>
      </w:pPr>
    </w:p>
    <w:p w:rsidR="00C33443" w:rsidRDefault="00C33443"/>
    <w:sectPr w:rsidR="00C33443" w:rsidSect="00A61E73">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42B5"/>
    <w:multiLevelType w:val="multilevel"/>
    <w:tmpl w:val="D0AC1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106029"/>
    <w:multiLevelType w:val="multilevel"/>
    <w:tmpl w:val="B4048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C3138B"/>
    <w:multiLevelType w:val="multilevel"/>
    <w:tmpl w:val="F3BE5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6D4A41"/>
    <w:multiLevelType w:val="multilevel"/>
    <w:tmpl w:val="D63EC13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7026D14"/>
    <w:multiLevelType w:val="multilevel"/>
    <w:tmpl w:val="EFF054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C23230A"/>
    <w:multiLevelType w:val="multilevel"/>
    <w:tmpl w:val="BD223E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C5C01B1"/>
    <w:multiLevelType w:val="multilevel"/>
    <w:tmpl w:val="073C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344178"/>
    <w:multiLevelType w:val="multilevel"/>
    <w:tmpl w:val="B580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236502"/>
    <w:multiLevelType w:val="multilevel"/>
    <w:tmpl w:val="AE16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302F6A"/>
    <w:multiLevelType w:val="multilevel"/>
    <w:tmpl w:val="7D0E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2B0F7E"/>
    <w:multiLevelType w:val="multilevel"/>
    <w:tmpl w:val="F47CE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1F4B6D"/>
    <w:multiLevelType w:val="multilevel"/>
    <w:tmpl w:val="D5DE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423432"/>
    <w:multiLevelType w:val="multilevel"/>
    <w:tmpl w:val="4166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CA7639"/>
    <w:multiLevelType w:val="multilevel"/>
    <w:tmpl w:val="7FE60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CF06C3"/>
    <w:multiLevelType w:val="multilevel"/>
    <w:tmpl w:val="50867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3F76A6"/>
    <w:multiLevelType w:val="multilevel"/>
    <w:tmpl w:val="1E78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6010E0"/>
    <w:multiLevelType w:val="multilevel"/>
    <w:tmpl w:val="329E2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FC4011"/>
    <w:multiLevelType w:val="multilevel"/>
    <w:tmpl w:val="266C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EA0E44"/>
    <w:multiLevelType w:val="multilevel"/>
    <w:tmpl w:val="EE1E7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1843E0"/>
    <w:multiLevelType w:val="multilevel"/>
    <w:tmpl w:val="5E429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10"/>
  </w:num>
  <w:num w:numId="4">
    <w:abstractNumId w:val="9"/>
  </w:num>
  <w:num w:numId="5">
    <w:abstractNumId w:val="19"/>
  </w:num>
  <w:num w:numId="6">
    <w:abstractNumId w:val="2"/>
  </w:num>
  <w:num w:numId="7">
    <w:abstractNumId w:val="15"/>
  </w:num>
  <w:num w:numId="8">
    <w:abstractNumId w:val="7"/>
  </w:num>
  <w:num w:numId="9">
    <w:abstractNumId w:val="6"/>
  </w:num>
  <w:num w:numId="10">
    <w:abstractNumId w:val="1"/>
  </w:num>
  <w:num w:numId="11">
    <w:abstractNumId w:val="12"/>
  </w:num>
  <w:num w:numId="12">
    <w:abstractNumId w:val="16"/>
  </w:num>
  <w:num w:numId="13">
    <w:abstractNumId w:val="18"/>
  </w:num>
  <w:num w:numId="14">
    <w:abstractNumId w:val="17"/>
  </w:num>
  <w:num w:numId="15">
    <w:abstractNumId w:val="3"/>
  </w:num>
  <w:num w:numId="16">
    <w:abstractNumId w:val="13"/>
  </w:num>
  <w:num w:numId="17">
    <w:abstractNumId w:val="14"/>
  </w:num>
  <w:num w:numId="18">
    <w:abstractNumId w:val="8"/>
  </w:num>
  <w:num w:numId="19">
    <w:abstractNumId w:val="0"/>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20"/>
  <w:characterSpacingControl w:val="doNotCompress"/>
  <w:compat/>
  <w:rsids>
    <w:rsidRoot w:val="00A61E73"/>
    <w:rsid w:val="00A61E73"/>
    <w:rsid w:val="00C334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443"/>
  </w:style>
  <w:style w:type="paragraph" w:styleId="Heading1">
    <w:name w:val="heading 1"/>
    <w:basedOn w:val="Normal"/>
    <w:link w:val="Heading1Char"/>
    <w:uiPriority w:val="9"/>
    <w:qFormat/>
    <w:rsid w:val="00A61E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1E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1E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1E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E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1E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1E7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1E7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61E73"/>
    <w:rPr>
      <w:color w:val="0000FF"/>
      <w:u w:val="single"/>
    </w:rPr>
  </w:style>
  <w:style w:type="character" w:styleId="FollowedHyperlink">
    <w:name w:val="FollowedHyperlink"/>
    <w:basedOn w:val="DefaultParagraphFont"/>
    <w:uiPriority w:val="99"/>
    <w:semiHidden/>
    <w:unhideWhenUsed/>
    <w:rsid w:val="00A61E73"/>
    <w:rPr>
      <w:color w:val="800080"/>
      <w:u w:val="single"/>
    </w:rPr>
  </w:style>
  <w:style w:type="paragraph" w:styleId="z-TopofForm">
    <w:name w:val="HTML Top of Form"/>
    <w:basedOn w:val="Normal"/>
    <w:next w:val="Normal"/>
    <w:link w:val="z-TopofFormChar"/>
    <w:hidden/>
    <w:uiPriority w:val="99"/>
    <w:semiHidden/>
    <w:unhideWhenUsed/>
    <w:rsid w:val="00A61E7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61E7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A61E7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A61E73"/>
    <w:rPr>
      <w:rFonts w:ascii="Arial" w:eastAsia="Times New Roman" w:hAnsi="Arial" w:cs="Arial"/>
      <w:vanish/>
      <w:sz w:val="16"/>
      <w:szCs w:val="16"/>
    </w:rPr>
  </w:style>
  <w:style w:type="character" w:customStyle="1" w:styleId="spanh2">
    <w:name w:val="spanh2"/>
    <w:basedOn w:val="DefaultParagraphFont"/>
    <w:rsid w:val="00A61E73"/>
  </w:style>
  <w:style w:type="character" w:styleId="Strong">
    <w:name w:val="Strong"/>
    <w:basedOn w:val="DefaultParagraphFont"/>
    <w:uiPriority w:val="22"/>
    <w:qFormat/>
    <w:rsid w:val="00A61E73"/>
    <w:rPr>
      <w:b/>
      <w:bCs/>
    </w:rPr>
  </w:style>
  <w:style w:type="paragraph" w:styleId="NormalWeb">
    <w:name w:val="Normal (Web)"/>
    <w:basedOn w:val="Normal"/>
    <w:uiPriority w:val="99"/>
    <w:semiHidden/>
    <w:unhideWhenUsed/>
    <w:rsid w:val="00A61E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A61E73"/>
  </w:style>
  <w:style w:type="character" w:customStyle="1" w:styleId="attribute">
    <w:name w:val="attribute"/>
    <w:basedOn w:val="DefaultParagraphFont"/>
    <w:rsid w:val="00A61E73"/>
  </w:style>
  <w:style w:type="character" w:customStyle="1" w:styleId="attribute-value">
    <w:name w:val="attribute-value"/>
    <w:basedOn w:val="DefaultParagraphFont"/>
    <w:rsid w:val="00A61E73"/>
  </w:style>
  <w:style w:type="paragraph" w:customStyle="1" w:styleId="pq">
    <w:name w:val="pq"/>
    <w:basedOn w:val="Normal"/>
    <w:rsid w:val="00A61E7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1E73"/>
    <w:rPr>
      <w:rFonts w:ascii="Courier New" w:eastAsia="Times New Roman" w:hAnsi="Courier New" w:cs="Courier New"/>
      <w:sz w:val="20"/>
      <w:szCs w:val="20"/>
    </w:rPr>
  </w:style>
  <w:style w:type="character" w:styleId="Emphasis">
    <w:name w:val="Emphasis"/>
    <w:basedOn w:val="DefaultParagraphFont"/>
    <w:uiPriority w:val="20"/>
    <w:qFormat/>
    <w:rsid w:val="00A61E73"/>
    <w:rPr>
      <w:i/>
      <w:iCs/>
    </w:rPr>
  </w:style>
  <w:style w:type="character" w:customStyle="1" w:styleId="nexttopictext">
    <w:name w:val="nexttopictext"/>
    <w:basedOn w:val="DefaultParagraphFont"/>
    <w:rsid w:val="00A61E73"/>
  </w:style>
  <w:style w:type="character" w:customStyle="1" w:styleId="nexttopiclink">
    <w:name w:val="nexttopiclink"/>
    <w:basedOn w:val="DefaultParagraphFont"/>
    <w:rsid w:val="00A61E73"/>
  </w:style>
  <w:style w:type="character" w:customStyle="1" w:styleId="h3">
    <w:name w:val="h3"/>
    <w:basedOn w:val="DefaultParagraphFont"/>
    <w:rsid w:val="00A61E73"/>
  </w:style>
  <w:style w:type="paragraph" w:styleId="BalloonText">
    <w:name w:val="Balloon Text"/>
    <w:basedOn w:val="Normal"/>
    <w:link w:val="BalloonTextChar"/>
    <w:uiPriority w:val="99"/>
    <w:semiHidden/>
    <w:unhideWhenUsed/>
    <w:rsid w:val="00A61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E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886714">
      <w:bodyDiv w:val="1"/>
      <w:marLeft w:val="0"/>
      <w:marRight w:val="0"/>
      <w:marTop w:val="0"/>
      <w:marBottom w:val="0"/>
      <w:divBdr>
        <w:top w:val="none" w:sz="0" w:space="0" w:color="auto"/>
        <w:left w:val="none" w:sz="0" w:space="0" w:color="auto"/>
        <w:bottom w:val="none" w:sz="0" w:space="0" w:color="auto"/>
        <w:right w:val="none" w:sz="0" w:space="0" w:color="auto"/>
      </w:divBdr>
      <w:divsChild>
        <w:div w:id="2105370797">
          <w:marLeft w:val="-121"/>
          <w:marRight w:val="-121"/>
          <w:marTop w:val="0"/>
          <w:marBottom w:val="0"/>
          <w:divBdr>
            <w:top w:val="none" w:sz="0" w:space="0" w:color="auto"/>
            <w:left w:val="none" w:sz="0" w:space="0" w:color="auto"/>
            <w:bottom w:val="none" w:sz="0" w:space="0" w:color="auto"/>
            <w:right w:val="none" w:sz="0" w:space="0" w:color="auto"/>
          </w:divBdr>
          <w:divsChild>
            <w:div w:id="1550994143">
              <w:marLeft w:val="0"/>
              <w:marRight w:val="0"/>
              <w:marTop w:val="0"/>
              <w:marBottom w:val="0"/>
              <w:divBdr>
                <w:top w:val="none" w:sz="0" w:space="0" w:color="auto"/>
                <w:left w:val="none" w:sz="0" w:space="0" w:color="auto"/>
                <w:bottom w:val="none" w:sz="0" w:space="0" w:color="auto"/>
                <w:right w:val="none" w:sz="0" w:space="0" w:color="auto"/>
              </w:divBdr>
              <w:divsChild>
                <w:div w:id="1532379759">
                  <w:marLeft w:val="0"/>
                  <w:marRight w:val="0"/>
                  <w:marTop w:val="0"/>
                  <w:marBottom w:val="0"/>
                  <w:divBdr>
                    <w:top w:val="none" w:sz="0" w:space="0" w:color="auto"/>
                    <w:left w:val="none" w:sz="0" w:space="0" w:color="auto"/>
                    <w:bottom w:val="none" w:sz="0" w:space="0" w:color="auto"/>
                    <w:right w:val="none" w:sz="0" w:space="0" w:color="auto"/>
                  </w:divBdr>
                  <w:divsChild>
                    <w:div w:id="1320424458">
                      <w:marLeft w:val="303"/>
                      <w:marRight w:val="0"/>
                      <w:marTop w:val="227"/>
                      <w:marBottom w:val="0"/>
                      <w:divBdr>
                        <w:top w:val="none" w:sz="0" w:space="0" w:color="auto"/>
                        <w:left w:val="none" w:sz="0" w:space="0" w:color="auto"/>
                        <w:bottom w:val="none" w:sz="0" w:space="0" w:color="auto"/>
                        <w:right w:val="none" w:sz="0" w:space="0" w:color="auto"/>
                      </w:divBdr>
                    </w:div>
                    <w:div w:id="1170674868">
                      <w:marLeft w:val="0"/>
                      <w:marRight w:val="0"/>
                      <w:marTop w:val="0"/>
                      <w:marBottom w:val="0"/>
                      <w:divBdr>
                        <w:top w:val="none" w:sz="0" w:space="0" w:color="auto"/>
                        <w:left w:val="none" w:sz="0" w:space="0" w:color="auto"/>
                        <w:bottom w:val="none" w:sz="0" w:space="0" w:color="auto"/>
                        <w:right w:val="none" w:sz="0" w:space="0" w:color="auto"/>
                      </w:divBdr>
                      <w:divsChild>
                        <w:div w:id="1618177140">
                          <w:marLeft w:val="0"/>
                          <w:marRight w:val="0"/>
                          <w:marTop w:val="0"/>
                          <w:marBottom w:val="0"/>
                          <w:divBdr>
                            <w:top w:val="none" w:sz="0" w:space="0" w:color="auto"/>
                            <w:left w:val="none" w:sz="0" w:space="0" w:color="auto"/>
                            <w:bottom w:val="none" w:sz="0" w:space="0" w:color="auto"/>
                            <w:right w:val="none" w:sz="0" w:space="0" w:color="auto"/>
                          </w:divBdr>
                          <w:divsChild>
                            <w:div w:id="550191615">
                              <w:marLeft w:val="0"/>
                              <w:marRight w:val="0"/>
                              <w:marTop w:val="0"/>
                              <w:marBottom w:val="0"/>
                              <w:divBdr>
                                <w:top w:val="single" w:sz="6" w:space="12" w:color="FFFFFF"/>
                                <w:left w:val="single" w:sz="6" w:space="12" w:color="FFFFFF"/>
                                <w:bottom w:val="single" w:sz="6" w:space="12" w:color="FFFFFF"/>
                                <w:right w:val="single" w:sz="6" w:space="12" w:color="FFFFFF"/>
                              </w:divBdr>
                              <w:divsChild>
                                <w:div w:id="1268002953">
                                  <w:marLeft w:val="0"/>
                                  <w:marRight w:val="0"/>
                                  <w:marTop w:val="0"/>
                                  <w:marBottom w:val="0"/>
                                  <w:divBdr>
                                    <w:top w:val="none" w:sz="0" w:space="0" w:color="auto"/>
                                    <w:left w:val="none" w:sz="0" w:space="0" w:color="auto"/>
                                    <w:bottom w:val="none" w:sz="0" w:space="0" w:color="auto"/>
                                    <w:right w:val="none" w:sz="0" w:space="0" w:color="auto"/>
                                  </w:divBdr>
                                  <w:divsChild>
                                    <w:div w:id="1117062673">
                                      <w:marLeft w:val="0"/>
                                      <w:marRight w:val="0"/>
                                      <w:marTop w:val="0"/>
                                      <w:marBottom w:val="0"/>
                                      <w:divBdr>
                                        <w:top w:val="single" w:sz="6" w:space="0" w:color="D3BCA1"/>
                                        <w:left w:val="single" w:sz="6" w:space="0" w:color="D3BCA1"/>
                                        <w:bottom w:val="single" w:sz="6" w:space="0" w:color="D3BCA1"/>
                                        <w:right w:val="single" w:sz="6" w:space="0" w:color="D3BCA1"/>
                                      </w:divBdr>
                                    </w:div>
                                  </w:divsChild>
                                </w:div>
                              </w:divsChild>
                            </w:div>
                          </w:divsChild>
                        </w:div>
                      </w:divsChild>
                    </w:div>
                  </w:divsChild>
                </w:div>
                <w:div w:id="22755888">
                  <w:marLeft w:val="0"/>
                  <w:marRight w:val="0"/>
                  <w:marTop w:val="0"/>
                  <w:marBottom w:val="0"/>
                  <w:divBdr>
                    <w:top w:val="none" w:sz="0" w:space="0" w:color="auto"/>
                    <w:left w:val="none" w:sz="0" w:space="0" w:color="auto"/>
                    <w:bottom w:val="none" w:sz="0" w:space="0" w:color="auto"/>
                    <w:right w:val="none" w:sz="0" w:space="0" w:color="auto"/>
                  </w:divBdr>
                  <w:divsChild>
                    <w:div w:id="446897384">
                      <w:marLeft w:val="0"/>
                      <w:marRight w:val="0"/>
                      <w:marTop w:val="0"/>
                      <w:marBottom w:val="0"/>
                      <w:divBdr>
                        <w:top w:val="none" w:sz="0" w:space="0" w:color="auto"/>
                        <w:left w:val="none" w:sz="0" w:space="0" w:color="auto"/>
                        <w:bottom w:val="none" w:sz="0" w:space="0" w:color="auto"/>
                        <w:right w:val="none" w:sz="0" w:space="0" w:color="auto"/>
                      </w:divBdr>
                    </w:div>
                  </w:divsChild>
                </w:div>
                <w:div w:id="1442873013">
                  <w:marLeft w:val="0"/>
                  <w:marRight w:val="0"/>
                  <w:marTop w:val="76"/>
                  <w:marBottom w:val="0"/>
                  <w:divBdr>
                    <w:top w:val="none" w:sz="0" w:space="0" w:color="auto"/>
                    <w:left w:val="none" w:sz="0" w:space="0" w:color="auto"/>
                    <w:bottom w:val="none" w:sz="0" w:space="0" w:color="auto"/>
                    <w:right w:val="none" w:sz="0" w:space="0" w:color="auto"/>
                  </w:divBdr>
                  <w:divsChild>
                    <w:div w:id="1846898915">
                      <w:marLeft w:val="0"/>
                      <w:marRight w:val="0"/>
                      <w:marTop w:val="0"/>
                      <w:marBottom w:val="0"/>
                      <w:divBdr>
                        <w:top w:val="none" w:sz="0" w:space="0" w:color="auto"/>
                        <w:left w:val="none" w:sz="0" w:space="0" w:color="auto"/>
                        <w:bottom w:val="none" w:sz="0" w:space="0" w:color="auto"/>
                        <w:right w:val="none" w:sz="0" w:space="0" w:color="auto"/>
                      </w:divBdr>
                    </w:div>
                    <w:div w:id="1730113086">
                      <w:marLeft w:val="0"/>
                      <w:marRight w:val="0"/>
                      <w:marTop w:val="0"/>
                      <w:marBottom w:val="0"/>
                      <w:divBdr>
                        <w:top w:val="none" w:sz="0" w:space="0" w:color="auto"/>
                        <w:left w:val="none" w:sz="0" w:space="0" w:color="auto"/>
                        <w:bottom w:val="none" w:sz="0" w:space="0" w:color="auto"/>
                        <w:right w:val="none" w:sz="0" w:space="0" w:color="auto"/>
                      </w:divBdr>
                    </w:div>
                    <w:div w:id="1640724660">
                      <w:marLeft w:val="0"/>
                      <w:marRight w:val="0"/>
                      <w:marTop w:val="0"/>
                      <w:marBottom w:val="0"/>
                      <w:divBdr>
                        <w:top w:val="none" w:sz="0" w:space="0" w:color="auto"/>
                        <w:left w:val="none" w:sz="0" w:space="0" w:color="auto"/>
                        <w:bottom w:val="none" w:sz="0" w:space="0" w:color="auto"/>
                        <w:right w:val="none" w:sz="0" w:space="0" w:color="auto"/>
                      </w:divBdr>
                    </w:div>
                    <w:div w:id="953443619">
                      <w:marLeft w:val="0"/>
                      <w:marRight w:val="0"/>
                      <w:marTop w:val="0"/>
                      <w:marBottom w:val="0"/>
                      <w:divBdr>
                        <w:top w:val="none" w:sz="0" w:space="0" w:color="auto"/>
                        <w:left w:val="none" w:sz="0" w:space="0" w:color="auto"/>
                        <w:bottom w:val="none" w:sz="0" w:space="0" w:color="auto"/>
                        <w:right w:val="none" w:sz="0" w:space="0" w:color="auto"/>
                      </w:divBdr>
                    </w:div>
                    <w:div w:id="231814891">
                      <w:marLeft w:val="0"/>
                      <w:marRight w:val="0"/>
                      <w:marTop w:val="0"/>
                      <w:marBottom w:val="0"/>
                      <w:divBdr>
                        <w:top w:val="none" w:sz="0" w:space="0" w:color="auto"/>
                        <w:left w:val="none" w:sz="0" w:space="0" w:color="auto"/>
                        <w:bottom w:val="none" w:sz="0" w:space="0" w:color="auto"/>
                        <w:right w:val="none" w:sz="0" w:space="0" w:color="auto"/>
                      </w:divBdr>
                    </w:div>
                    <w:div w:id="1868906843">
                      <w:marLeft w:val="0"/>
                      <w:marRight w:val="0"/>
                      <w:marTop w:val="0"/>
                      <w:marBottom w:val="0"/>
                      <w:divBdr>
                        <w:top w:val="none" w:sz="0" w:space="0" w:color="auto"/>
                        <w:left w:val="none" w:sz="0" w:space="0" w:color="auto"/>
                        <w:bottom w:val="none" w:sz="0" w:space="0" w:color="auto"/>
                        <w:right w:val="none" w:sz="0" w:space="0" w:color="auto"/>
                      </w:divBdr>
                    </w:div>
                    <w:div w:id="1681349311">
                      <w:marLeft w:val="0"/>
                      <w:marRight w:val="0"/>
                      <w:marTop w:val="0"/>
                      <w:marBottom w:val="0"/>
                      <w:divBdr>
                        <w:top w:val="none" w:sz="0" w:space="0" w:color="auto"/>
                        <w:left w:val="none" w:sz="0" w:space="0" w:color="auto"/>
                        <w:bottom w:val="none" w:sz="0" w:space="0" w:color="auto"/>
                        <w:right w:val="none" w:sz="0" w:space="0" w:color="auto"/>
                      </w:divBdr>
                    </w:div>
                    <w:div w:id="1665468633">
                      <w:marLeft w:val="0"/>
                      <w:marRight w:val="0"/>
                      <w:marTop w:val="0"/>
                      <w:marBottom w:val="0"/>
                      <w:divBdr>
                        <w:top w:val="none" w:sz="0" w:space="0" w:color="auto"/>
                        <w:left w:val="none" w:sz="0" w:space="0" w:color="auto"/>
                        <w:bottom w:val="none" w:sz="0" w:space="0" w:color="auto"/>
                        <w:right w:val="none" w:sz="0" w:space="0" w:color="auto"/>
                      </w:divBdr>
                    </w:div>
                    <w:div w:id="1859003368">
                      <w:marLeft w:val="0"/>
                      <w:marRight w:val="0"/>
                      <w:marTop w:val="0"/>
                      <w:marBottom w:val="0"/>
                      <w:divBdr>
                        <w:top w:val="none" w:sz="0" w:space="0" w:color="auto"/>
                        <w:left w:val="none" w:sz="0" w:space="0" w:color="auto"/>
                        <w:bottom w:val="none" w:sz="0" w:space="0" w:color="auto"/>
                        <w:right w:val="none" w:sz="0" w:space="0" w:color="auto"/>
                      </w:divBdr>
                    </w:div>
                    <w:div w:id="479155892">
                      <w:marLeft w:val="0"/>
                      <w:marRight w:val="0"/>
                      <w:marTop w:val="0"/>
                      <w:marBottom w:val="0"/>
                      <w:divBdr>
                        <w:top w:val="none" w:sz="0" w:space="0" w:color="auto"/>
                        <w:left w:val="none" w:sz="0" w:space="0" w:color="auto"/>
                        <w:bottom w:val="none" w:sz="0" w:space="0" w:color="auto"/>
                        <w:right w:val="none" w:sz="0" w:space="0" w:color="auto"/>
                      </w:divBdr>
                    </w:div>
                    <w:div w:id="1614748438">
                      <w:marLeft w:val="0"/>
                      <w:marRight w:val="0"/>
                      <w:marTop w:val="0"/>
                      <w:marBottom w:val="0"/>
                      <w:divBdr>
                        <w:top w:val="none" w:sz="0" w:space="0" w:color="auto"/>
                        <w:left w:val="none" w:sz="0" w:space="0" w:color="auto"/>
                        <w:bottom w:val="none" w:sz="0" w:space="0" w:color="auto"/>
                        <w:right w:val="none" w:sz="0" w:space="0" w:color="auto"/>
                      </w:divBdr>
                    </w:div>
                    <w:div w:id="954404453">
                      <w:marLeft w:val="0"/>
                      <w:marRight w:val="0"/>
                      <w:marTop w:val="0"/>
                      <w:marBottom w:val="0"/>
                      <w:divBdr>
                        <w:top w:val="none" w:sz="0" w:space="0" w:color="auto"/>
                        <w:left w:val="none" w:sz="0" w:space="0" w:color="auto"/>
                        <w:bottom w:val="none" w:sz="0" w:space="0" w:color="auto"/>
                        <w:right w:val="none" w:sz="0" w:space="0" w:color="auto"/>
                      </w:divBdr>
                    </w:div>
                  </w:divsChild>
                </w:div>
                <w:div w:id="595745607">
                  <w:marLeft w:val="152"/>
                  <w:marRight w:val="61"/>
                  <w:marTop w:val="227"/>
                  <w:marBottom w:val="0"/>
                  <w:divBdr>
                    <w:top w:val="none" w:sz="0" w:space="0" w:color="auto"/>
                    <w:left w:val="none" w:sz="0" w:space="0" w:color="auto"/>
                    <w:bottom w:val="none" w:sz="0" w:space="0" w:color="auto"/>
                    <w:right w:val="none" w:sz="0" w:space="0" w:color="auto"/>
                  </w:divBdr>
                  <w:divsChild>
                    <w:div w:id="233005310">
                      <w:marLeft w:val="0"/>
                      <w:marRight w:val="0"/>
                      <w:marTop w:val="0"/>
                      <w:marBottom w:val="0"/>
                      <w:divBdr>
                        <w:top w:val="none" w:sz="0" w:space="0" w:color="auto"/>
                        <w:left w:val="none" w:sz="0" w:space="0" w:color="auto"/>
                        <w:bottom w:val="none" w:sz="0" w:space="0" w:color="auto"/>
                        <w:right w:val="none" w:sz="0" w:space="0" w:color="auto"/>
                      </w:divBdr>
                      <w:divsChild>
                        <w:div w:id="440613205">
                          <w:marLeft w:val="0"/>
                          <w:marRight w:val="0"/>
                          <w:marTop w:val="0"/>
                          <w:marBottom w:val="0"/>
                          <w:divBdr>
                            <w:top w:val="none" w:sz="0" w:space="0" w:color="auto"/>
                            <w:left w:val="none" w:sz="0" w:space="0" w:color="auto"/>
                            <w:bottom w:val="none" w:sz="0" w:space="0" w:color="auto"/>
                            <w:right w:val="none" w:sz="0" w:space="0" w:color="auto"/>
                          </w:divBdr>
                          <w:divsChild>
                            <w:div w:id="41442521">
                              <w:marLeft w:val="0"/>
                              <w:marRight w:val="0"/>
                              <w:marTop w:val="0"/>
                              <w:marBottom w:val="0"/>
                              <w:divBdr>
                                <w:top w:val="none" w:sz="0" w:space="0" w:color="auto"/>
                                <w:left w:val="none" w:sz="0" w:space="0" w:color="auto"/>
                                <w:bottom w:val="none" w:sz="0" w:space="0" w:color="auto"/>
                                <w:right w:val="none" w:sz="0" w:space="0" w:color="auto"/>
                              </w:divBdr>
                            </w:div>
                            <w:div w:id="1750351027">
                              <w:marLeft w:val="0"/>
                              <w:marRight w:val="0"/>
                              <w:marTop w:val="0"/>
                              <w:marBottom w:val="121"/>
                              <w:divBdr>
                                <w:top w:val="single" w:sz="6" w:space="0" w:color="auto"/>
                                <w:left w:val="single" w:sz="24" w:space="0" w:color="auto"/>
                                <w:bottom w:val="single" w:sz="6" w:space="0" w:color="auto"/>
                                <w:right w:val="single" w:sz="6" w:space="0" w:color="auto"/>
                              </w:divBdr>
                            </w:div>
                            <w:div w:id="672611902">
                              <w:marLeft w:val="0"/>
                              <w:marRight w:val="0"/>
                              <w:marTop w:val="0"/>
                              <w:marBottom w:val="121"/>
                              <w:divBdr>
                                <w:top w:val="single" w:sz="6" w:space="0" w:color="auto"/>
                                <w:left w:val="single" w:sz="24" w:space="0" w:color="auto"/>
                                <w:bottom w:val="single" w:sz="6" w:space="0" w:color="auto"/>
                                <w:right w:val="single" w:sz="6" w:space="0" w:color="auto"/>
                              </w:divBdr>
                            </w:div>
                            <w:div w:id="1917325646">
                              <w:marLeft w:val="0"/>
                              <w:marRight w:val="0"/>
                              <w:marTop w:val="0"/>
                              <w:marBottom w:val="121"/>
                              <w:divBdr>
                                <w:top w:val="single" w:sz="6" w:space="0" w:color="auto"/>
                                <w:left w:val="single" w:sz="24" w:space="0" w:color="auto"/>
                                <w:bottom w:val="single" w:sz="6" w:space="0" w:color="auto"/>
                                <w:right w:val="single" w:sz="6" w:space="0" w:color="auto"/>
                              </w:divBdr>
                            </w:div>
                            <w:div w:id="758908863">
                              <w:marLeft w:val="0"/>
                              <w:marRight w:val="0"/>
                              <w:marTop w:val="0"/>
                              <w:marBottom w:val="121"/>
                              <w:divBdr>
                                <w:top w:val="single" w:sz="6" w:space="0" w:color="auto"/>
                                <w:left w:val="single" w:sz="24" w:space="0" w:color="auto"/>
                                <w:bottom w:val="single" w:sz="6" w:space="0" w:color="auto"/>
                                <w:right w:val="single" w:sz="6" w:space="0" w:color="auto"/>
                              </w:divBdr>
                            </w:div>
                            <w:div w:id="1855025731">
                              <w:marLeft w:val="0"/>
                              <w:marRight w:val="0"/>
                              <w:marTop w:val="0"/>
                              <w:marBottom w:val="121"/>
                              <w:divBdr>
                                <w:top w:val="single" w:sz="6" w:space="0" w:color="auto"/>
                                <w:left w:val="single" w:sz="24" w:space="0" w:color="auto"/>
                                <w:bottom w:val="single" w:sz="6" w:space="0" w:color="auto"/>
                                <w:right w:val="single" w:sz="6" w:space="0" w:color="auto"/>
                              </w:divBdr>
                            </w:div>
                            <w:div w:id="980765695">
                              <w:marLeft w:val="0"/>
                              <w:marRight w:val="0"/>
                              <w:marTop w:val="0"/>
                              <w:marBottom w:val="121"/>
                              <w:divBdr>
                                <w:top w:val="single" w:sz="6" w:space="0" w:color="auto"/>
                                <w:left w:val="single" w:sz="24" w:space="0" w:color="auto"/>
                                <w:bottom w:val="single" w:sz="6" w:space="0" w:color="auto"/>
                                <w:right w:val="single" w:sz="6" w:space="0" w:color="auto"/>
                              </w:divBdr>
                            </w:div>
                            <w:div w:id="133185147">
                              <w:marLeft w:val="0"/>
                              <w:marRight w:val="0"/>
                              <w:marTop w:val="121"/>
                              <w:marBottom w:val="0"/>
                              <w:divBdr>
                                <w:top w:val="single" w:sz="6" w:space="0" w:color="D5DDC6"/>
                                <w:left w:val="single" w:sz="6" w:space="4" w:color="D5DDC6"/>
                                <w:bottom w:val="single" w:sz="6" w:space="0" w:color="D5DDC6"/>
                                <w:right w:val="single" w:sz="6" w:space="0" w:color="D5DDC6"/>
                              </w:divBdr>
                            </w:div>
                            <w:div w:id="241642517">
                              <w:marLeft w:val="0"/>
                              <w:marRight w:val="0"/>
                              <w:marTop w:val="0"/>
                              <w:marBottom w:val="121"/>
                              <w:divBdr>
                                <w:top w:val="single" w:sz="6" w:space="0" w:color="auto"/>
                                <w:left w:val="single" w:sz="24" w:space="0" w:color="auto"/>
                                <w:bottom w:val="single" w:sz="6" w:space="0" w:color="auto"/>
                                <w:right w:val="single" w:sz="6" w:space="0" w:color="auto"/>
                              </w:divBdr>
                            </w:div>
                            <w:div w:id="1167935799">
                              <w:marLeft w:val="0"/>
                              <w:marRight w:val="0"/>
                              <w:marTop w:val="121"/>
                              <w:marBottom w:val="0"/>
                              <w:divBdr>
                                <w:top w:val="single" w:sz="6" w:space="0" w:color="D5DDC6"/>
                                <w:left w:val="single" w:sz="6" w:space="4" w:color="D5DDC6"/>
                                <w:bottom w:val="single" w:sz="6" w:space="0" w:color="D5DDC6"/>
                                <w:right w:val="single" w:sz="6" w:space="0" w:color="D5DDC6"/>
                              </w:divBdr>
                            </w:div>
                            <w:div w:id="724986611">
                              <w:marLeft w:val="0"/>
                              <w:marRight w:val="0"/>
                              <w:marTop w:val="0"/>
                              <w:marBottom w:val="121"/>
                              <w:divBdr>
                                <w:top w:val="single" w:sz="6" w:space="0" w:color="auto"/>
                                <w:left w:val="single" w:sz="24" w:space="0" w:color="auto"/>
                                <w:bottom w:val="single" w:sz="6" w:space="0" w:color="auto"/>
                                <w:right w:val="single" w:sz="6" w:space="0" w:color="auto"/>
                              </w:divBdr>
                            </w:div>
                            <w:div w:id="371392571">
                              <w:marLeft w:val="0"/>
                              <w:marRight w:val="0"/>
                              <w:marTop w:val="121"/>
                              <w:marBottom w:val="0"/>
                              <w:divBdr>
                                <w:top w:val="single" w:sz="6" w:space="0" w:color="D5DDC6"/>
                                <w:left w:val="single" w:sz="6" w:space="4" w:color="D5DDC6"/>
                                <w:bottom w:val="single" w:sz="6" w:space="0" w:color="D5DDC6"/>
                                <w:right w:val="single" w:sz="6" w:space="0" w:color="D5DDC6"/>
                              </w:divBdr>
                            </w:div>
                            <w:div w:id="2045522845">
                              <w:marLeft w:val="0"/>
                              <w:marRight w:val="0"/>
                              <w:marTop w:val="0"/>
                              <w:marBottom w:val="121"/>
                              <w:divBdr>
                                <w:top w:val="single" w:sz="6" w:space="0" w:color="auto"/>
                                <w:left w:val="single" w:sz="24" w:space="0" w:color="auto"/>
                                <w:bottom w:val="single" w:sz="6" w:space="0" w:color="auto"/>
                                <w:right w:val="single" w:sz="6" w:space="0" w:color="auto"/>
                              </w:divBdr>
                            </w:div>
                            <w:div w:id="452286090">
                              <w:marLeft w:val="0"/>
                              <w:marRight w:val="0"/>
                              <w:marTop w:val="121"/>
                              <w:marBottom w:val="0"/>
                              <w:divBdr>
                                <w:top w:val="single" w:sz="6" w:space="0" w:color="D5DDC6"/>
                                <w:left w:val="single" w:sz="6" w:space="4" w:color="D5DDC6"/>
                                <w:bottom w:val="single" w:sz="6" w:space="0" w:color="D5DDC6"/>
                                <w:right w:val="single" w:sz="6" w:space="0" w:color="D5DDC6"/>
                              </w:divBdr>
                            </w:div>
                            <w:div w:id="1293484468">
                              <w:marLeft w:val="0"/>
                              <w:marRight w:val="0"/>
                              <w:marTop w:val="0"/>
                              <w:marBottom w:val="121"/>
                              <w:divBdr>
                                <w:top w:val="single" w:sz="6" w:space="0" w:color="auto"/>
                                <w:left w:val="single" w:sz="24" w:space="0" w:color="auto"/>
                                <w:bottom w:val="single" w:sz="6" w:space="0" w:color="auto"/>
                                <w:right w:val="single" w:sz="6" w:space="0" w:color="auto"/>
                              </w:divBdr>
                            </w:div>
                            <w:div w:id="1410423530">
                              <w:marLeft w:val="0"/>
                              <w:marRight w:val="0"/>
                              <w:marTop w:val="121"/>
                              <w:marBottom w:val="0"/>
                              <w:divBdr>
                                <w:top w:val="single" w:sz="6" w:space="0" w:color="D5DDC6"/>
                                <w:left w:val="single" w:sz="6" w:space="4" w:color="D5DDC6"/>
                                <w:bottom w:val="single" w:sz="6" w:space="0" w:color="D5DDC6"/>
                                <w:right w:val="single" w:sz="6" w:space="0" w:color="D5DDC6"/>
                              </w:divBdr>
                            </w:div>
                            <w:div w:id="17122443">
                              <w:marLeft w:val="0"/>
                              <w:marRight w:val="0"/>
                              <w:marTop w:val="0"/>
                              <w:marBottom w:val="121"/>
                              <w:divBdr>
                                <w:top w:val="single" w:sz="6" w:space="0" w:color="auto"/>
                                <w:left w:val="single" w:sz="24" w:space="0" w:color="auto"/>
                                <w:bottom w:val="single" w:sz="6" w:space="0" w:color="auto"/>
                                <w:right w:val="single" w:sz="6" w:space="0" w:color="auto"/>
                              </w:divBdr>
                            </w:div>
                            <w:div w:id="21833146">
                              <w:marLeft w:val="0"/>
                              <w:marRight w:val="0"/>
                              <w:marTop w:val="0"/>
                              <w:marBottom w:val="121"/>
                              <w:divBdr>
                                <w:top w:val="single" w:sz="6" w:space="0" w:color="auto"/>
                                <w:left w:val="single" w:sz="24" w:space="0" w:color="auto"/>
                                <w:bottom w:val="single" w:sz="6" w:space="0" w:color="auto"/>
                                <w:right w:val="single" w:sz="6" w:space="0" w:color="auto"/>
                              </w:divBdr>
                            </w:div>
                            <w:div w:id="1019544901">
                              <w:marLeft w:val="0"/>
                              <w:marRight w:val="0"/>
                              <w:marTop w:val="0"/>
                              <w:marBottom w:val="121"/>
                              <w:divBdr>
                                <w:top w:val="single" w:sz="6" w:space="0" w:color="auto"/>
                                <w:left w:val="single" w:sz="24" w:space="0" w:color="auto"/>
                                <w:bottom w:val="single" w:sz="6" w:space="0" w:color="auto"/>
                                <w:right w:val="single" w:sz="6" w:space="0" w:color="auto"/>
                              </w:divBdr>
                            </w:div>
                            <w:div w:id="721708689">
                              <w:marLeft w:val="0"/>
                              <w:marRight w:val="0"/>
                              <w:marTop w:val="0"/>
                              <w:marBottom w:val="121"/>
                              <w:divBdr>
                                <w:top w:val="single" w:sz="6" w:space="0" w:color="auto"/>
                                <w:left w:val="single" w:sz="24" w:space="0" w:color="auto"/>
                                <w:bottom w:val="single" w:sz="6" w:space="0" w:color="auto"/>
                                <w:right w:val="single" w:sz="6" w:space="0" w:color="auto"/>
                              </w:divBdr>
                            </w:div>
                            <w:div w:id="1490749086">
                              <w:marLeft w:val="0"/>
                              <w:marRight w:val="0"/>
                              <w:marTop w:val="0"/>
                              <w:marBottom w:val="121"/>
                              <w:divBdr>
                                <w:top w:val="single" w:sz="6" w:space="0" w:color="auto"/>
                                <w:left w:val="single" w:sz="24" w:space="0" w:color="auto"/>
                                <w:bottom w:val="single" w:sz="6" w:space="0" w:color="auto"/>
                                <w:right w:val="single" w:sz="6" w:space="0" w:color="auto"/>
                              </w:divBdr>
                            </w:div>
                            <w:div w:id="1537506821">
                              <w:marLeft w:val="0"/>
                              <w:marRight w:val="0"/>
                              <w:marTop w:val="455"/>
                              <w:marBottom w:val="0"/>
                              <w:divBdr>
                                <w:top w:val="none" w:sz="0" w:space="0" w:color="auto"/>
                                <w:left w:val="none" w:sz="0" w:space="0" w:color="auto"/>
                                <w:bottom w:val="none" w:sz="0" w:space="0" w:color="auto"/>
                                <w:right w:val="none" w:sz="0" w:space="0" w:color="auto"/>
                              </w:divBdr>
                            </w:div>
                            <w:div w:id="1015811941">
                              <w:marLeft w:val="0"/>
                              <w:marRight w:val="0"/>
                              <w:marTop w:val="0"/>
                              <w:marBottom w:val="0"/>
                              <w:divBdr>
                                <w:top w:val="none" w:sz="0" w:space="0" w:color="auto"/>
                                <w:left w:val="none" w:sz="0" w:space="0" w:color="auto"/>
                                <w:bottom w:val="none" w:sz="0" w:space="0" w:color="auto"/>
                                <w:right w:val="none" w:sz="0" w:space="0" w:color="auto"/>
                              </w:divBdr>
                            </w:div>
                          </w:divsChild>
                        </w:div>
                        <w:div w:id="2083677730">
                          <w:marLeft w:val="0"/>
                          <w:marRight w:val="0"/>
                          <w:marTop w:val="0"/>
                          <w:marBottom w:val="0"/>
                          <w:divBdr>
                            <w:top w:val="none" w:sz="0" w:space="0" w:color="auto"/>
                            <w:left w:val="none" w:sz="0" w:space="0" w:color="auto"/>
                            <w:bottom w:val="none" w:sz="0" w:space="0" w:color="auto"/>
                            <w:right w:val="none" w:sz="0" w:space="0" w:color="auto"/>
                          </w:divBdr>
                        </w:div>
                        <w:div w:id="828638765">
                          <w:marLeft w:val="0"/>
                          <w:marRight w:val="0"/>
                          <w:marTop w:val="0"/>
                          <w:marBottom w:val="0"/>
                          <w:divBdr>
                            <w:top w:val="none" w:sz="0" w:space="0" w:color="auto"/>
                            <w:left w:val="none" w:sz="0" w:space="0" w:color="auto"/>
                            <w:bottom w:val="none" w:sz="0" w:space="0" w:color="auto"/>
                            <w:right w:val="none" w:sz="0" w:space="0" w:color="auto"/>
                          </w:divBdr>
                          <w:divsChild>
                            <w:div w:id="1085103650">
                              <w:marLeft w:val="76"/>
                              <w:marRight w:val="76"/>
                              <w:marTop w:val="76"/>
                              <w:marBottom w:val="76"/>
                              <w:divBdr>
                                <w:top w:val="single" w:sz="6" w:space="11" w:color="F7F1F1"/>
                                <w:left w:val="single" w:sz="6" w:space="11" w:color="F7F1F1"/>
                                <w:bottom w:val="single" w:sz="6" w:space="11" w:color="F7F1F1"/>
                                <w:right w:val="single" w:sz="6" w:space="11" w:color="F7F1F1"/>
                              </w:divBdr>
                            </w:div>
                            <w:div w:id="1755778468">
                              <w:marLeft w:val="76"/>
                              <w:marRight w:val="76"/>
                              <w:marTop w:val="76"/>
                              <w:marBottom w:val="76"/>
                              <w:divBdr>
                                <w:top w:val="single" w:sz="6" w:space="11" w:color="F7F1F1"/>
                                <w:left w:val="single" w:sz="6" w:space="11" w:color="F7F1F1"/>
                                <w:bottom w:val="single" w:sz="6" w:space="11" w:color="F7F1F1"/>
                                <w:right w:val="single" w:sz="6" w:space="11" w:color="F7F1F1"/>
                              </w:divBdr>
                            </w:div>
                            <w:div w:id="1230843984">
                              <w:marLeft w:val="76"/>
                              <w:marRight w:val="76"/>
                              <w:marTop w:val="76"/>
                              <w:marBottom w:val="76"/>
                              <w:divBdr>
                                <w:top w:val="single" w:sz="6" w:space="11" w:color="F7F1F1"/>
                                <w:left w:val="single" w:sz="6" w:space="11" w:color="F7F1F1"/>
                                <w:bottom w:val="single" w:sz="6" w:space="11" w:color="F7F1F1"/>
                                <w:right w:val="single" w:sz="6" w:space="11" w:color="F7F1F1"/>
                              </w:divBdr>
                            </w:div>
                            <w:div w:id="1906066725">
                              <w:marLeft w:val="76"/>
                              <w:marRight w:val="76"/>
                              <w:marTop w:val="76"/>
                              <w:marBottom w:val="76"/>
                              <w:divBdr>
                                <w:top w:val="single" w:sz="6" w:space="11" w:color="F7F1F1"/>
                                <w:left w:val="single" w:sz="6" w:space="11" w:color="F7F1F1"/>
                                <w:bottom w:val="single" w:sz="6" w:space="11" w:color="F7F1F1"/>
                                <w:right w:val="single" w:sz="6" w:space="11" w:color="F7F1F1"/>
                              </w:divBdr>
                            </w:div>
                            <w:div w:id="1158421556">
                              <w:marLeft w:val="76"/>
                              <w:marRight w:val="76"/>
                              <w:marTop w:val="76"/>
                              <w:marBottom w:val="76"/>
                              <w:divBdr>
                                <w:top w:val="single" w:sz="6" w:space="11" w:color="F7F1F1"/>
                                <w:left w:val="single" w:sz="6" w:space="11" w:color="F7F1F1"/>
                                <w:bottom w:val="single" w:sz="6" w:space="11" w:color="F7F1F1"/>
                                <w:right w:val="single" w:sz="6" w:space="11" w:color="F7F1F1"/>
                              </w:divBdr>
                            </w:div>
                            <w:div w:id="1997149464">
                              <w:marLeft w:val="76"/>
                              <w:marRight w:val="76"/>
                              <w:marTop w:val="76"/>
                              <w:marBottom w:val="76"/>
                              <w:divBdr>
                                <w:top w:val="single" w:sz="6" w:space="11" w:color="F7F1F1"/>
                                <w:left w:val="single" w:sz="6" w:space="11" w:color="F7F1F1"/>
                                <w:bottom w:val="single" w:sz="6" w:space="11" w:color="F7F1F1"/>
                                <w:right w:val="single" w:sz="6" w:space="11" w:color="F7F1F1"/>
                              </w:divBdr>
                            </w:div>
                            <w:div w:id="1383334174">
                              <w:marLeft w:val="76"/>
                              <w:marRight w:val="76"/>
                              <w:marTop w:val="76"/>
                              <w:marBottom w:val="76"/>
                              <w:divBdr>
                                <w:top w:val="single" w:sz="6" w:space="11" w:color="F7F1F1"/>
                                <w:left w:val="single" w:sz="6" w:space="11" w:color="F7F1F1"/>
                                <w:bottom w:val="single" w:sz="6" w:space="11" w:color="F7F1F1"/>
                                <w:right w:val="single" w:sz="6" w:space="11" w:color="F7F1F1"/>
                              </w:divBdr>
                            </w:div>
                            <w:div w:id="1687945411">
                              <w:marLeft w:val="76"/>
                              <w:marRight w:val="76"/>
                              <w:marTop w:val="76"/>
                              <w:marBottom w:val="76"/>
                              <w:divBdr>
                                <w:top w:val="single" w:sz="6" w:space="11" w:color="F7F1F1"/>
                                <w:left w:val="single" w:sz="6" w:space="11" w:color="F7F1F1"/>
                                <w:bottom w:val="single" w:sz="6" w:space="11" w:color="F7F1F1"/>
                                <w:right w:val="single" w:sz="6" w:space="11" w:color="F7F1F1"/>
                              </w:divBdr>
                            </w:div>
                            <w:div w:id="1217282109">
                              <w:marLeft w:val="76"/>
                              <w:marRight w:val="76"/>
                              <w:marTop w:val="76"/>
                              <w:marBottom w:val="76"/>
                              <w:divBdr>
                                <w:top w:val="single" w:sz="6" w:space="11" w:color="F7F1F1"/>
                                <w:left w:val="single" w:sz="6" w:space="11" w:color="F7F1F1"/>
                                <w:bottom w:val="single" w:sz="6" w:space="11" w:color="F7F1F1"/>
                                <w:right w:val="single" w:sz="6" w:space="11" w:color="F7F1F1"/>
                              </w:divBdr>
                            </w:div>
                            <w:div w:id="253630918">
                              <w:marLeft w:val="76"/>
                              <w:marRight w:val="76"/>
                              <w:marTop w:val="76"/>
                              <w:marBottom w:val="76"/>
                              <w:divBdr>
                                <w:top w:val="single" w:sz="6" w:space="11" w:color="F7F1F1"/>
                                <w:left w:val="single" w:sz="6" w:space="11" w:color="F7F1F1"/>
                                <w:bottom w:val="single" w:sz="6" w:space="11" w:color="F7F1F1"/>
                                <w:right w:val="single" w:sz="6" w:space="11" w:color="F7F1F1"/>
                              </w:divBdr>
                            </w:div>
                            <w:div w:id="1403483544">
                              <w:marLeft w:val="76"/>
                              <w:marRight w:val="76"/>
                              <w:marTop w:val="76"/>
                              <w:marBottom w:val="76"/>
                              <w:divBdr>
                                <w:top w:val="single" w:sz="6" w:space="11" w:color="F7F1F1"/>
                                <w:left w:val="single" w:sz="6" w:space="11" w:color="F7F1F1"/>
                                <w:bottom w:val="single" w:sz="6" w:space="11" w:color="F7F1F1"/>
                                <w:right w:val="single" w:sz="6" w:space="11" w:color="F7F1F1"/>
                              </w:divBdr>
                            </w:div>
                            <w:div w:id="1772165333">
                              <w:marLeft w:val="76"/>
                              <w:marRight w:val="76"/>
                              <w:marTop w:val="76"/>
                              <w:marBottom w:val="76"/>
                              <w:divBdr>
                                <w:top w:val="single" w:sz="6" w:space="11" w:color="F7F1F1"/>
                                <w:left w:val="single" w:sz="6" w:space="11" w:color="F7F1F1"/>
                                <w:bottom w:val="single" w:sz="6" w:space="11" w:color="F7F1F1"/>
                                <w:right w:val="single" w:sz="6" w:space="11" w:color="F7F1F1"/>
                              </w:divBdr>
                            </w:div>
                          </w:divsChild>
                        </w:div>
                        <w:div w:id="144396068">
                          <w:marLeft w:val="0"/>
                          <w:marRight w:val="0"/>
                          <w:marTop w:val="0"/>
                          <w:marBottom w:val="0"/>
                          <w:divBdr>
                            <w:top w:val="none" w:sz="0" w:space="0" w:color="auto"/>
                            <w:left w:val="none" w:sz="0" w:space="0" w:color="auto"/>
                            <w:bottom w:val="none" w:sz="0" w:space="0" w:color="auto"/>
                            <w:right w:val="none" w:sz="0" w:space="0" w:color="auto"/>
                          </w:divBdr>
                          <w:divsChild>
                            <w:div w:id="1685747099">
                              <w:marLeft w:val="76"/>
                              <w:marRight w:val="76"/>
                              <w:marTop w:val="76"/>
                              <w:marBottom w:val="76"/>
                              <w:divBdr>
                                <w:top w:val="single" w:sz="6" w:space="11" w:color="F7F1F1"/>
                                <w:left w:val="single" w:sz="6" w:space="11" w:color="F7F1F1"/>
                                <w:bottom w:val="single" w:sz="6" w:space="11" w:color="F7F1F1"/>
                                <w:right w:val="single" w:sz="6" w:space="11" w:color="F7F1F1"/>
                              </w:divBdr>
                            </w:div>
                            <w:div w:id="1825930667">
                              <w:marLeft w:val="76"/>
                              <w:marRight w:val="76"/>
                              <w:marTop w:val="76"/>
                              <w:marBottom w:val="76"/>
                              <w:divBdr>
                                <w:top w:val="single" w:sz="6" w:space="11" w:color="F7F1F1"/>
                                <w:left w:val="single" w:sz="6" w:space="11" w:color="F7F1F1"/>
                                <w:bottom w:val="single" w:sz="6" w:space="11" w:color="F7F1F1"/>
                                <w:right w:val="single" w:sz="6" w:space="11" w:color="F7F1F1"/>
                              </w:divBdr>
                            </w:div>
                            <w:div w:id="878517133">
                              <w:marLeft w:val="76"/>
                              <w:marRight w:val="76"/>
                              <w:marTop w:val="76"/>
                              <w:marBottom w:val="76"/>
                              <w:divBdr>
                                <w:top w:val="single" w:sz="6" w:space="11" w:color="F7F1F1"/>
                                <w:left w:val="single" w:sz="6" w:space="11" w:color="F7F1F1"/>
                                <w:bottom w:val="single" w:sz="6" w:space="11" w:color="F7F1F1"/>
                                <w:right w:val="single" w:sz="6" w:space="11" w:color="F7F1F1"/>
                              </w:divBdr>
                            </w:div>
                            <w:div w:id="93134001">
                              <w:marLeft w:val="76"/>
                              <w:marRight w:val="76"/>
                              <w:marTop w:val="76"/>
                              <w:marBottom w:val="76"/>
                              <w:divBdr>
                                <w:top w:val="single" w:sz="6" w:space="11" w:color="F7F1F1"/>
                                <w:left w:val="single" w:sz="6" w:space="11" w:color="F7F1F1"/>
                                <w:bottom w:val="single" w:sz="6" w:space="11" w:color="F7F1F1"/>
                                <w:right w:val="single" w:sz="6" w:space="11" w:color="F7F1F1"/>
                              </w:divBdr>
                            </w:div>
                            <w:div w:id="1379629922">
                              <w:marLeft w:val="76"/>
                              <w:marRight w:val="76"/>
                              <w:marTop w:val="76"/>
                              <w:marBottom w:val="76"/>
                              <w:divBdr>
                                <w:top w:val="single" w:sz="6" w:space="11" w:color="F7F1F1"/>
                                <w:left w:val="single" w:sz="6" w:space="11" w:color="F7F1F1"/>
                                <w:bottom w:val="single" w:sz="6" w:space="11" w:color="F7F1F1"/>
                                <w:right w:val="single" w:sz="6" w:space="11" w:color="F7F1F1"/>
                              </w:divBdr>
                            </w:div>
                          </w:divsChild>
                        </w:div>
                        <w:div w:id="532811531">
                          <w:marLeft w:val="0"/>
                          <w:marRight w:val="0"/>
                          <w:marTop w:val="0"/>
                          <w:marBottom w:val="0"/>
                          <w:divBdr>
                            <w:top w:val="none" w:sz="0" w:space="0" w:color="auto"/>
                            <w:left w:val="none" w:sz="0" w:space="0" w:color="auto"/>
                            <w:bottom w:val="none" w:sz="0" w:space="0" w:color="auto"/>
                            <w:right w:val="none" w:sz="0" w:space="0" w:color="auto"/>
                          </w:divBdr>
                          <w:divsChild>
                            <w:div w:id="747313345">
                              <w:marLeft w:val="76"/>
                              <w:marRight w:val="76"/>
                              <w:marTop w:val="76"/>
                              <w:marBottom w:val="76"/>
                              <w:divBdr>
                                <w:top w:val="single" w:sz="6" w:space="11" w:color="F7F1F1"/>
                                <w:left w:val="single" w:sz="6" w:space="11" w:color="F7F1F1"/>
                                <w:bottom w:val="single" w:sz="6" w:space="11" w:color="F7F1F1"/>
                                <w:right w:val="single" w:sz="6" w:space="11" w:color="F7F1F1"/>
                              </w:divBdr>
                            </w:div>
                            <w:div w:id="565531739">
                              <w:marLeft w:val="76"/>
                              <w:marRight w:val="76"/>
                              <w:marTop w:val="76"/>
                              <w:marBottom w:val="76"/>
                              <w:divBdr>
                                <w:top w:val="single" w:sz="6" w:space="11" w:color="F7F1F1"/>
                                <w:left w:val="single" w:sz="6" w:space="11" w:color="F7F1F1"/>
                                <w:bottom w:val="single" w:sz="6" w:space="11" w:color="F7F1F1"/>
                                <w:right w:val="single" w:sz="6" w:space="11" w:color="F7F1F1"/>
                              </w:divBdr>
                            </w:div>
                            <w:div w:id="1388411388">
                              <w:marLeft w:val="76"/>
                              <w:marRight w:val="76"/>
                              <w:marTop w:val="76"/>
                              <w:marBottom w:val="76"/>
                              <w:divBdr>
                                <w:top w:val="single" w:sz="6" w:space="11" w:color="F7F1F1"/>
                                <w:left w:val="single" w:sz="6" w:space="11" w:color="F7F1F1"/>
                                <w:bottom w:val="single" w:sz="6" w:space="11" w:color="F7F1F1"/>
                                <w:right w:val="single" w:sz="6" w:space="11" w:color="F7F1F1"/>
                              </w:divBdr>
                            </w:div>
                            <w:div w:id="1682587128">
                              <w:marLeft w:val="76"/>
                              <w:marRight w:val="76"/>
                              <w:marTop w:val="76"/>
                              <w:marBottom w:val="76"/>
                              <w:divBdr>
                                <w:top w:val="single" w:sz="6" w:space="11" w:color="F7F1F1"/>
                                <w:left w:val="single" w:sz="6" w:space="11" w:color="F7F1F1"/>
                                <w:bottom w:val="single" w:sz="6" w:space="11" w:color="F7F1F1"/>
                                <w:right w:val="single" w:sz="6" w:space="11" w:color="F7F1F1"/>
                              </w:divBdr>
                            </w:div>
                            <w:div w:id="1711957270">
                              <w:marLeft w:val="76"/>
                              <w:marRight w:val="76"/>
                              <w:marTop w:val="76"/>
                              <w:marBottom w:val="76"/>
                              <w:divBdr>
                                <w:top w:val="single" w:sz="6" w:space="11" w:color="F7F1F1"/>
                                <w:left w:val="single" w:sz="6" w:space="11" w:color="F7F1F1"/>
                                <w:bottom w:val="single" w:sz="6" w:space="11" w:color="F7F1F1"/>
                                <w:right w:val="single" w:sz="6" w:space="11" w:color="F7F1F1"/>
                              </w:divBdr>
                            </w:div>
                            <w:div w:id="378013817">
                              <w:marLeft w:val="76"/>
                              <w:marRight w:val="76"/>
                              <w:marTop w:val="76"/>
                              <w:marBottom w:val="76"/>
                              <w:divBdr>
                                <w:top w:val="single" w:sz="6" w:space="11" w:color="F7F1F1"/>
                                <w:left w:val="single" w:sz="6" w:space="11" w:color="F7F1F1"/>
                                <w:bottom w:val="single" w:sz="6" w:space="11" w:color="F7F1F1"/>
                                <w:right w:val="single" w:sz="6" w:space="11" w:color="F7F1F1"/>
                              </w:divBdr>
                            </w:div>
                            <w:div w:id="181670441">
                              <w:marLeft w:val="76"/>
                              <w:marRight w:val="76"/>
                              <w:marTop w:val="76"/>
                              <w:marBottom w:val="76"/>
                              <w:divBdr>
                                <w:top w:val="single" w:sz="6" w:space="11" w:color="F7F1F1"/>
                                <w:left w:val="single" w:sz="6" w:space="11" w:color="F7F1F1"/>
                                <w:bottom w:val="single" w:sz="6" w:space="11" w:color="F7F1F1"/>
                                <w:right w:val="single" w:sz="6" w:space="11" w:color="F7F1F1"/>
                              </w:divBdr>
                            </w:div>
                            <w:div w:id="1005287133">
                              <w:marLeft w:val="76"/>
                              <w:marRight w:val="76"/>
                              <w:marTop w:val="76"/>
                              <w:marBottom w:val="76"/>
                              <w:divBdr>
                                <w:top w:val="single" w:sz="6" w:space="11" w:color="F7F1F1"/>
                                <w:left w:val="single" w:sz="6" w:space="11" w:color="F7F1F1"/>
                                <w:bottom w:val="single" w:sz="6" w:space="11" w:color="F7F1F1"/>
                                <w:right w:val="single" w:sz="6" w:space="11" w:color="F7F1F1"/>
                              </w:divBdr>
                            </w:div>
                            <w:div w:id="476847682">
                              <w:marLeft w:val="76"/>
                              <w:marRight w:val="76"/>
                              <w:marTop w:val="76"/>
                              <w:marBottom w:val="76"/>
                              <w:divBdr>
                                <w:top w:val="single" w:sz="6" w:space="11" w:color="F7F1F1"/>
                                <w:left w:val="single" w:sz="6" w:space="11" w:color="F7F1F1"/>
                                <w:bottom w:val="single" w:sz="6" w:space="11" w:color="F7F1F1"/>
                                <w:right w:val="single" w:sz="6" w:space="11" w:color="F7F1F1"/>
                              </w:divBdr>
                            </w:div>
                            <w:div w:id="1819808416">
                              <w:marLeft w:val="76"/>
                              <w:marRight w:val="76"/>
                              <w:marTop w:val="76"/>
                              <w:marBottom w:val="76"/>
                              <w:divBdr>
                                <w:top w:val="single" w:sz="6" w:space="11" w:color="F7F1F1"/>
                                <w:left w:val="single" w:sz="6" w:space="11" w:color="F7F1F1"/>
                                <w:bottom w:val="single" w:sz="6" w:space="11" w:color="F7F1F1"/>
                                <w:right w:val="single" w:sz="6" w:space="11" w:color="F7F1F1"/>
                              </w:divBdr>
                            </w:div>
                            <w:div w:id="418915840">
                              <w:marLeft w:val="76"/>
                              <w:marRight w:val="76"/>
                              <w:marTop w:val="76"/>
                              <w:marBottom w:val="76"/>
                              <w:divBdr>
                                <w:top w:val="single" w:sz="6" w:space="11" w:color="F7F1F1"/>
                                <w:left w:val="single" w:sz="6" w:space="11" w:color="F7F1F1"/>
                                <w:bottom w:val="single" w:sz="6" w:space="11" w:color="F7F1F1"/>
                                <w:right w:val="single" w:sz="6" w:space="11" w:color="F7F1F1"/>
                              </w:divBdr>
                            </w:div>
                            <w:div w:id="1846899494">
                              <w:marLeft w:val="76"/>
                              <w:marRight w:val="76"/>
                              <w:marTop w:val="76"/>
                              <w:marBottom w:val="76"/>
                              <w:divBdr>
                                <w:top w:val="single" w:sz="6" w:space="11" w:color="F7F1F1"/>
                                <w:left w:val="single" w:sz="6" w:space="11" w:color="F7F1F1"/>
                                <w:bottom w:val="single" w:sz="6" w:space="11" w:color="F7F1F1"/>
                                <w:right w:val="single" w:sz="6" w:space="11" w:color="F7F1F1"/>
                              </w:divBdr>
                            </w:div>
                          </w:divsChild>
                        </w:div>
                        <w:div w:id="852652440">
                          <w:marLeft w:val="0"/>
                          <w:marRight w:val="0"/>
                          <w:marTop w:val="0"/>
                          <w:marBottom w:val="0"/>
                          <w:divBdr>
                            <w:top w:val="none" w:sz="0" w:space="0" w:color="auto"/>
                            <w:left w:val="none" w:sz="0" w:space="0" w:color="auto"/>
                            <w:bottom w:val="none" w:sz="0" w:space="0" w:color="auto"/>
                            <w:right w:val="none" w:sz="0" w:space="0" w:color="auto"/>
                          </w:divBdr>
                          <w:divsChild>
                            <w:div w:id="314922531">
                              <w:marLeft w:val="76"/>
                              <w:marRight w:val="76"/>
                              <w:marTop w:val="76"/>
                              <w:marBottom w:val="76"/>
                              <w:divBdr>
                                <w:top w:val="single" w:sz="6" w:space="11" w:color="F7F1F1"/>
                                <w:left w:val="single" w:sz="6" w:space="11" w:color="F7F1F1"/>
                                <w:bottom w:val="single" w:sz="6" w:space="11" w:color="F7F1F1"/>
                                <w:right w:val="single" w:sz="6" w:space="11" w:color="F7F1F1"/>
                              </w:divBdr>
                            </w:div>
                            <w:div w:id="742334467">
                              <w:marLeft w:val="76"/>
                              <w:marRight w:val="76"/>
                              <w:marTop w:val="76"/>
                              <w:marBottom w:val="76"/>
                              <w:divBdr>
                                <w:top w:val="single" w:sz="6" w:space="11" w:color="F7F1F1"/>
                                <w:left w:val="single" w:sz="6" w:space="11" w:color="F7F1F1"/>
                                <w:bottom w:val="single" w:sz="6" w:space="11" w:color="F7F1F1"/>
                                <w:right w:val="single" w:sz="6" w:space="11" w:color="F7F1F1"/>
                              </w:divBdr>
                            </w:div>
                            <w:div w:id="781345627">
                              <w:marLeft w:val="76"/>
                              <w:marRight w:val="76"/>
                              <w:marTop w:val="76"/>
                              <w:marBottom w:val="76"/>
                              <w:divBdr>
                                <w:top w:val="single" w:sz="6" w:space="11" w:color="F7F1F1"/>
                                <w:left w:val="single" w:sz="6" w:space="11" w:color="F7F1F1"/>
                                <w:bottom w:val="single" w:sz="6" w:space="11" w:color="F7F1F1"/>
                                <w:right w:val="single" w:sz="6" w:space="11" w:color="F7F1F1"/>
                              </w:divBdr>
                            </w:div>
                            <w:div w:id="995183959">
                              <w:marLeft w:val="76"/>
                              <w:marRight w:val="76"/>
                              <w:marTop w:val="76"/>
                              <w:marBottom w:val="76"/>
                              <w:divBdr>
                                <w:top w:val="single" w:sz="6" w:space="11" w:color="F7F1F1"/>
                                <w:left w:val="single" w:sz="6" w:space="11" w:color="F7F1F1"/>
                                <w:bottom w:val="single" w:sz="6" w:space="11" w:color="F7F1F1"/>
                                <w:right w:val="single" w:sz="6" w:space="11" w:color="F7F1F1"/>
                              </w:divBdr>
                            </w:div>
                            <w:div w:id="463960745">
                              <w:marLeft w:val="76"/>
                              <w:marRight w:val="76"/>
                              <w:marTop w:val="76"/>
                              <w:marBottom w:val="76"/>
                              <w:divBdr>
                                <w:top w:val="single" w:sz="6" w:space="11" w:color="F7F1F1"/>
                                <w:left w:val="single" w:sz="6" w:space="11" w:color="F7F1F1"/>
                                <w:bottom w:val="single" w:sz="6" w:space="11" w:color="F7F1F1"/>
                                <w:right w:val="single" w:sz="6" w:space="11" w:color="F7F1F1"/>
                              </w:divBdr>
                            </w:div>
                            <w:div w:id="1548488491">
                              <w:marLeft w:val="76"/>
                              <w:marRight w:val="76"/>
                              <w:marTop w:val="76"/>
                              <w:marBottom w:val="76"/>
                              <w:divBdr>
                                <w:top w:val="single" w:sz="6" w:space="11" w:color="F7F1F1"/>
                                <w:left w:val="single" w:sz="6" w:space="11" w:color="F7F1F1"/>
                                <w:bottom w:val="single" w:sz="6" w:space="11" w:color="F7F1F1"/>
                                <w:right w:val="single" w:sz="6" w:space="11" w:color="F7F1F1"/>
                              </w:divBdr>
                            </w:div>
                            <w:div w:id="1819375861">
                              <w:marLeft w:val="76"/>
                              <w:marRight w:val="76"/>
                              <w:marTop w:val="76"/>
                              <w:marBottom w:val="76"/>
                              <w:divBdr>
                                <w:top w:val="single" w:sz="6" w:space="11" w:color="F7F1F1"/>
                                <w:left w:val="single" w:sz="6" w:space="11" w:color="F7F1F1"/>
                                <w:bottom w:val="single" w:sz="6" w:space="11" w:color="F7F1F1"/>
                                <w:right w:val="single" w:sz="6" w:space="11" w:color="F7F1F1"/>
                              </w:divBdr>
                            </w:div>
                            <w:div w:id="1795176179">
                              <w:marLeft w:val="76"/>
                              <w:marRight w:val="76"/>
                              <w:marTop w:val="76"/>
                              <w:marBottom w:val="76"/>
                              <w:divBdr>
                                <w:top w:val="single" w:sz="6" w:space="11" w:color="F7F1F1"/>
                                <w:left w:val="single" w:sz="6" w:space="11" w:color="F7F1F1"/>
                                <w:bottom w:val="single" w:sz="6" w:space="11" w:color="F7F1F1"/>
                                <w:right w:val="single" w:sz="6" w:space="11" w:color="F7F1F1"/>
                              </w:divBdr>
                            </w:div>
                            <w:div w:id="227427559">
                              <w:marLeft w:val="76"/>
                              <w:marRight w:val="76"/>
                              <w:marTop w:val="76"/>
                              <w:marBottom w:val="76"/>
                              <w:divBdr>
                                <w:top w:val="single" w:sz="6" w:space="11" w:color="F7F1F1"/>
                                <w:left w:val="single" w:sz="6" w:space="11" w:color="F7F1F1"/>
                                <w:bottom w:val="single" w:sz="6" w:space="11" w:color="F7F1F1"/>
                                <w:right w:val="single" w:sz="6" w:space="11" w:color="F7F1F1"/>
                              </w:divBdr>
                            </w:div>
                            <w:div w:id="1637761590">
                              <w:marLeft w:val="76"/>
                              <w:marRight w:val="76"/>
                              <w:marTop w:val="76"/>
                              <w:marBottom w:val="76"/>
                              <w:divBdr>
                                <w:top w:val="single" w:sz="6" w:space="11" w:color="F7F1F1"/>
                                <w:left w:val="single" w:sz="6" w:space="11" w:color="F7F1F1"/>
                                <w:bottom w:val="single" w:sz="6" w:space="11" w:color="F7F1F1"/>
                                <w:right w:val="single" w:sz="6" w:space="11" w:color="F7F1F1"/>
                              </w:divBdr>
                            </w:div>
                            <w:div w:id="505830020">
                              <w:marLeft w:val="76"/>
                              <w:marRight w:val="76"/>
                              <w:marTop w:val="76"/>
                              <w:marBottom w:val="76"/>
                              <w:divBdr>
                                <w:top w:val="single" w:sz="6" w:space="11" w:color="F7F1F1"/>
                                <w:left w:val="single" w:sz="6" w:space="11" w:color="F7F1F1"/>
                                <w:bottom w:val="single" w:sz="6" w:space="11" w:color="F7F1F1"/>
                                <w:right w:val="single" w:sz="6" w:space="11" w:color="F7F1F1"/>
                              </w:divBdr>
                            </w:div>
                            <w:div w:id="418719733">
                              <w:marLeft w:val="76"/>
                              <w:marRight w:val="76"/>
                              <w:marTop w:val="76"/>
                              <w:marBottom w:val="76"/>
                              <w:divBdr>
                                <w:top w:val="single" w:sz="6" w:space="11" w:color="F7F1F1"/>
                                <w:left w:val="single" w:sz="6" w:space="11" w:color="F7F1F1"/>
                                <w:bottom w:val="single" w:sz="6" w:space="11" w:color="F7F1F1"/>
                                <w:right w:val="single" w:sz="6" w:space="11" w:color="F7F1F1"/>
                              </w:divBdr>
                            </w:div>
                            <w:div w:id="2136824207">
                              <w:marLeft w:val="76"/>
                              <w:marRight w:val="76"/>
                              <w:marTop w:val="76"/>
                              <w:marBottom w:val="76"/>
                              <w:divBdr>
                                <w:top w:val="single" w:sz="6" w:space="11" w:color="F7F1F1"/>
                                <w:left w:val="single" w:sz="6" w:space="11" w:color="F7F1F1"/>
                                <w:bottom w:val="single" w:sz="6" w:space="11" w:color="F7F1F1"/>
                                <w:right w:val="single" w:sz="6" w:space="11" w:color="F7F1F1"/>
                              </w:divBdr>
                            </w:div>
                            <w:div w:id="1469274301">
                              <w:marLeft w:val="76"/>
                              <w:marRight w:val="76"/>
                              <w:marTop w:val="76"/>
                              <w:marBottom w:val="76"/>
                              <w:divBdr>
                                <w:top w:val="single" w:sz="6" w:space="11" w:color="F7F1F1"/>
                                <w:left w:val="single" w:sz="6" w:space="11" w:color="F7F1F1"/>
                                <w:bottom w:val="single" w:sz="6" w:space="11" w:color="F7F1F1"/>
                                <w:right w:val="single" w:sz="6" w:space="11" w:color="F7F1F1"/>
                              </w:divBdr>
                            </w:div>
                            <w:div w:id="2123105261">
                              <w:marLeft w:val="76"/>
                              <w:marRight w:val="76"/>
                              <w:marTop w:val="76"/>
                              <w:marBottom w:val="76"/>
                              <w:divBdr>
                                <w:top w:val="single" w:sz="6" w:space="11" w:color="F7F1F1"/>
                                <w:left w:val="single" w:sz="6" w:space="11" w:color="F7F1F1"/>
                                <w:bottom w:val="single" w:sz="6" w:space="11" w:color="F7F1F1"/>
                                <w:right w:val="single" w:sz="6" w:space="11" w:color="F7F1F1"/>
                              </w:divBdr>
                            </w:div>
                            <w:div w:id="705326447">
                              <w:marLeft w:val="76"/>
                              <w:marRight w:val="76"/>
                              <w:marTop w:val="76"/>
                              <w:marBottom w:val="76"/>
                              <w:divBdr>
                                <w:top w:val="single" w:sz="6" w:space="11" w:color="F7F1F1"/>
                                <w:left w:val="single" w:sz="6" w:space="11" w:color="F7F1F1"/>
                                <w:bottom w:val="single" w:sz="6" w:space="11" w:color="F7F1F1"/>
                                <w:right w:val="single" w:sz="6" w:space="11" w:color="F7F1F1"/>
                              </w:divBdr>
                            </w:div>
                            <w:div w:id="1413577221">
                              <w:marLeft w:val="76"/>
                              <w:marRight w:val="76"/>
                              <w:marTop w:val="76"/>
                              <w:marBottom w:val="76"/>
                              <w:divBdr>
                                <w:top w:val="single" w:sz="6" w:space="11" w:color="F7F1F1"/>
                                <w:left w:val="single" w:sz="6" w:space="11" w:color="F7F1F1"/>
                                <w:bottom w:val="single" w:sz="6" w:space="11" w:color="F7F1F1"/>
                                <w:right w:val="single" w:sz="6" w:space="11" w:color="F7F1F1"/>
                              </w:divBdr>
                            </w:div>
                            <w:div w:id="1240407787">
                              <w:marLeft w:val="76"/>
                              <w:marRight w:val="76"/>
                              <w:marTop w:val="76"/>
                              <w:marBottom w:val="76"/>
                              <w:divBdr>
                                <w:top w:val="single" w:sz="6" w:space="11" w:color="F7F1F1"/>
                                <w:left w:val="single" w:sz="6" w:space="11" w:color="F7F1F1"/>
                                <w:bottom w:val="single" w:sz="6" w:space="11" w:color="F7F1F1"/>
                                <w:right w:val="single" w:sz="6" w:space="11" w:color="F7F1F1"/>
                              </w:divBdr>
                            </w:div>
                            <w:div w:id="808328424">
                              <w:marLeft w:val="76"/>
                              <w:marRight w:val="76"/>
                              <w:marTop w:val="76"/>
                              <w:marBottom w:val="76"/>
                              <w:divBdr>
                                <w:top w:val="single" w:sz="6" w:space="11" w:color="F7F1F1"/>
                                <w:left w:val="single" w:sz="6" w:space="11" w:color="F7F1F1"/>
                                <w:bottom w:val="single" w:sz="6" w:space="11" w:color="F7F1F1"/>
                                <w:right w:val="single" w:sz="6" w:space="11" w:color="F7F1F1"/>
                              </w:divBdr>
                            </w:div>
                            <w:div w:id="2052414410">
                              <w:marLeft w:val="76"/>
                              <w:marRight w:val="76"/>
                              <w:marTop w:val="76"/>
                              <w:marBottom w:val="76"/>
                              <w:divBdr>
                                <w:top w:val="single" w:sz="6" w:space="11" w:color="F7F1F1"/>
                                <w:left w:val="single" w:sz="6" w:space="11" w:color="F7F1F1"/>
                                <w:bottom w:val="single" w:sz="6" w:space="11" w:color="F7F1F1"/>
                                <w:right w:val="single" w:sz="6" w:space="11" w:color="F7F1F1"/>
                              </w:divBdr>
                            </w:div>
                            <w:div w:id="1725522790">
                              <w:marLeft w:val="76"/>
                              <w:marRight w:val="76"/>
                              <w:marTop w:val="76"/>
                              <w:marBottom w:val="76"/>
                              <w:divBdr>
                                <w:top w:val="single" w:sz="6" w:space="11" w:color="F7F1F1"/>
                                <w:left w:val="single" w:sz="6" w:space="11" w:color="F7F1F1"/>
                                <w:bottom w:val="single" w:sz="6" w:space="11" w:color="F7F1F1"/>
                                <w:right w:val="single" w:sz="6" w:space="11" w:color="F7F1F1"/>
                              </w:divBdr>
                            </w:div>
                            <w:div w:id="1813408139">
                              <w:marLeft w:val="76"/>
                              <w:marRight w:val="76"/>
                              <w:marTop w:val="76"/>
                              <w:marBottom w:val="76"/>
                              <w:divBdr>
                                <w:top w:val="single" w:sz="6" w:space="11" w:color="F7F1F1"/>
                                <w:left w:val="single" w:sz="6" w:space="11" w:color="F7F1F1"/>
                                <w:bottom w:val="single" w:sz="6" w:space="11" w:color="F7F1F1"/>
                                <w:right w:val="single" w:sz="6" w:space="11" w:color="F7F1F1"/>
                              </w:divBdr>
                            </w:div>
                          </w:divsChild>
                        </w:div>
                      </w:divsChild>
                    </w:div>
                  </w:divsChild>
                </w:div>
                <w:div w:id="1448160507">
                  <w:marLeft w:val="61"/>
                  <w:marRight w:val="0"/>
                  <w:marTop w:val="152"/>
                  <w:marBottom w:val="0"/>
                  <w:divBdr>
                    <w:top w:val="none" w:sz="0" w:space="0" w:color="auto"/>
                    <w:left w:val="none" w:sz="0" w:space="0" w:color="auto"/>
                    <w:bottom w:val="none" w:sz="0" w:space="0" w:color="auto"/>
                    <w:right w:val="none" w:sz="0" w:space="0" w:color="auto"/>
                  </w:divBdr>
                </w:div>
                <w:div w:id="2071229671">
                  <w:marLeft w:val="0"/>
                  <w:marRight w:val="0"/>
                  <w:marTop w:val="0"/>
                  <w:marBottom w:val="0"/>
                  <w:divBdr>
                    <w:top w:val="none" w:sz="0" w:space="0" w:color="auto"/>
                    <w:left w:val="none" w:sz="0" w:space="0" w:color="auto"/>
                    <w:bottom w:val="none" w:sz="0" w:space="0" w:color="auto"/>
                    <w:right w:val="none" w:sz="0" w:space="0" w:color="auto"/>
                  </w:divBdr>
                  <w:divsChild>
                    <w:div w:id="1641422044">
                      <w:marLeft w:val="0"/>
                      <w:marRight w:val="0"/>
                      <w:marTop w:val="152"/>
                      <w:marBottom w:val="0"/>
                      <w:divBdr>
                        <w:top w:val="none" w:sz="0" w:space="0" w:color="auto"/>
                        <w:left w:val="none" w:sz="0" w:space="0" w:color="auto"/>
                        <w:bottom w:val="none" w:sz="0" w:space="0" w:color="auto"/>
                        <w:right w:val="none" w:sz="0" w:space="0" w:color="auto"/>
                      </w:divBdr>
                    </w:div>
                    <w:div w:id="990597315">
                      <w:marLeft w:val="0"/>
                      <w:marRight w:val="0"/>
                      <w:marTop w:val="0"/>
                      <w:marBottom w:val="0"/>
                      <w:divBdr>
                        <w:top w:val="none" w:sz="0" w:space="0" w:color="auto"/>
                        <w:left w:val="none" w:sz="0" w:space="0" w:color="auto"/>
                        <w:bottom w:val="none" w:sz="0" w:space="0" w:color="auto"/>
                        <w:right w:val="none" w:sz="0" w:space="0" w:color="auto"/>
                      </w:divBdr>
                    </w:div>
                    <w:div w:id="1751342450">
                      <w:marLeft w:val="0"/>
                      <w:marRight w:val="0"/>
                      <w:marTop w:val="76"/>
                      <w:marBottom w:val="0"/>
                      <w:divBdr>
                        <w:top w:val="none" w:sz="0" w:space="0" w:color="auto"/>
                        <w:left w:val="none" w:sz="0" w:space="0" w:color="auto"/>
                        <w:bottom w:val="none" w:sz="0" w:space="0" w:color="auto"/>
                        <w:right w:val="none" w:sz="0" w:space="0" w:color="auto"/>
                      </w:divBdr>
                    </w:div>
                    <w:div w:id="359009713">
                      <w:marLeft w:val="0"/>
                      <w:marRight w:val="0"/>
                      <w:marTop w:val="0"/>
                      <w:marBottom w:val="0"/>
                      <w:divBdr>
                        <w:top w:val="none" w:sz="0" w:space="0" w:color="auto"/>
                        <w:left w:val="none" w:sz="0" w:space="0" w:color="auto"/>
                        <w:bottom w:val="none" w:sz="0" w:space="0" w:color="auto"/>
                        <w:right w:val="none" w:sz="0" w:space="0" w:color="auto"/>
                      </w:divBdr>
                    </w:div>
                    <w:div w:id="1360744185">
                      <w:marLeft w:val="0"/>
                      <w:marRight w:val="0"/>
                      <w:marTop w:val="0"/>
                      <w:marBottom w:val="0"/>
                      <w:divBdr>
                        <w:top w:val="none" w:sz="0" w:space="0" w:color="auto"/>
                        <w:left w:val="none" w:sz="0" w:space="0" w:color="auto"/>
                        <w:bottom w:val="none" w:sz="0" w:space="0" w:color="auto"/>
                        <w:right w:val="none" w:sz="0" w:space="0" w:color="auto"/>
                      </w:divBdr>
                    </w:div>
                    <w:div w:id="1265840091">
                      <w:marLeft w:val="0"/>
                      <w:marRight w:val="0"/>
                      <w:marTop w:val="0"/>
                      <w:marBottom w:val="0"/>
                      <w:divBdr>
                        <w:top w:val="none" w:sz="0" w:space="0" w:color="auto"/>
                        <w:left w:val="none" w:sz="0" w:space="0" w:color="auto"/>
                        <w:bottom w:val="none" w:sz="0" w:space="0" w:color="auto"/>
                        <w:right w:val="none" w:sz="0" w:space="0" w:color="auto"/>
                      </w:divBdr>
                    </w:div>
                    <w:div w:id="17604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846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index.php"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uciml/dataset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superdatascience.com/pages/machine-learning" TargetMode="External"/><Relationship Id="rId11" Type="http://schemas.openxmlformats.org/officeDocument/2006/relationships/image" Target="media/image3.png"/><Relationship Id="rId5" Type="http://schemas.openxmlformats.org/officeDocument/2006/relationships/hyperlink" Target="https://www.javatpoint.com/how-to-get-datasets-for-machine-learning"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30</Pages>
  <Words>2922</Words>
  <Characters>16660</Characters>
  <Application>Microsoft Office Word</Application>
  <DocSecurity>0</DocSecurity>
  <Lines>138</Lines>
  <Paragraphs>39</Paragraphs>
  <ScaleCrop>false</ScaleCrop>
  <Company/>
  <LinksUpToDate>false</LinksUpToDate>
  <CharactersWithSpaces>19543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2021-03-22T14:48:00Z</dcterms:created>
  <dcterms:modified xsi:type="dcterms:W3CDTF">2021-03-22T14:57:00Z</dcterms:modified>
</cp:coreProperties>
</file>